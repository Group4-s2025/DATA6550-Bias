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w16du="http://schemas.microsoft.com/office/word/2023/wordml/word16du" mc:Ignorable="w14 w15 wp14 w16se w16cid w16 w16cex w16sdtdh w16sdtfl">
  <w:body>
    <w:p w:rsidR="0AC8E905" w:rsidP="51A3965C" w:rsidRDefault="0AC8E905" w14:paraId="1ED5F378" w14:textId="74AA93E2">
      <w:pPr>
        <w:pStyle w:val="Normal"/>
        <w:suppressLineNumbers w:val="0"/>
        <w:bidi w:val="0"/>
        <w:spacing w:before="0" w:beforeAutospacing="off" w:after="160" w:afterAutospacing="off" w:line="480" w:lineRule="auto"/>
        <w:rPr>
          <w:rFonts w:ascii="Times New Roman" w:hAnsi="Times New Roman" w:eastAsia="Times New Roman" w:cs="Times New Roman"/>
        </w:rPr>
      </w:pPr>
      <w:r w:rsidRPr="51A3965C" w:rsidR="0AC8E905">
        <w:rPr>
          <w:rFonts w:ascii="Times New Roman" w:hAnsi="Times New Roman" w:eastAsia="Times New Roman" w:cs="Times New Roman"/>
        </w:rPr>
        <w:t>Module 2: Bias, Representation, and Fairness</w:t>
      </w:r>
    </w:p>
    <w:p w:rsidR="5E61B8A0" w:rsidP="51A3965C" w:rsidRDefault="5E61B8A0" w14:paraId="0A7EA19D" w14:textId="568B94CA">
      <w:pPr>
        <w:pStyle w:val="Normal"/>
        <w:suppressLineNumbers w:val="0"/>
        <w:bidi w:val="0"/>
        <w:spacing w:before="0" w:beforeAutospacing="off" w:after="160" w:afterAutospacing="off" w:line="480" w:lineRule="auto"/>
        <w:rPr>
          <w:rFonts w:ascii="Times New Roman" w:hAnsi="Times New Roman" w:eastAsia="Times New Roman" w:cs="Times New Roman"/>
        </w:rPr>
      </w:pPr>
      <w:r w:rsidRPr="51A3965C" w:rsidR="5E61B8A0">
        <w:rPr>
          <w:rFonts w:ascii="Times New Roman" w:hAnsi="Times New Roman" w:eastAsia="Times New Roman" w:cs="Times New Roman"/>
        </w:rPr>
        <w:t>2/</w:t>
      </w:r>
      <w:r w:rsidRPr="51A3965C" w:rsidR="570208DA">
        <w:rPr>
          <w:rFonts w:ascii="Times New Roman" w:hAnsi="Times New Roman" w:eastAsia="Times New Roman" w:cs="Times New Roman"/>
        </w:rPr>
        <w:t>12</w:t>
      </w:r>
      <w:r w:rsidRPr="51A3965C" w:rsidR="5E61B8A0">
        <w:rPr>
          <w:rFonts w:ascii="Times New Roman" w:hAnsi="Times New Roman" w:eastAsia="Times New Roman" w:cs="Times New Roman"/>
        </w:rPr>
        <w:t>/2025</w:t>
      </w:r>
    </w:p>
    <w:p w:rsidR="51A3965C" w:rsidP="51A3965C" w:rsidRDefault="51A3965C" w14:paraId="66A22FF0" w14:textId="782DAF92">
      <w:pPr>
        <w:pStyle w:val="Normal"/>
        <w:spacing w:line="480" w:lineRule="auto"/>
        <w:rPr>
          <w:rFonts w:ascii="Times New Roman" w:hAnsi="Times New Roman" w:eastAsia="Times New Roman" w:cs="Times New Roman"/>
        </w:rPr>
      </w:pPr>
    </w:p>
    <w:p w:rsidR="5E61B8A0" w:rsidP="51A3965C" w:rsidRDefault="5E61B8A0" w14:paraId="6FAF99A3" w14:textId="26E83D99">
      <w:pPr>
        <w:pStyle w:val="Normal"/>
        <w:suppressLineNumbers w:val="0"/>
        <w:bidi w:val="0"/>
        <w:spacing w:line="480" w:lineRule="auto"/>
        <w:jc w:val="center"/>
        <w:rPr>
          <w:rFonts w:ascii="Times New Roman" w:hAnsi="Times New Roman" w:eastAsia="Times New Roman" w:cs="Times New Roman"/>
        </w:rPr>
      </w:pPr>
      <w:r w:rsidRPr="51A3965C" w:rsidR="744233A0">
        <w:rPr>
          <w:rFonts w:ascii="Times New Roman" w:hAnsi="Times New Roman" w:eastAsia="Times New Roman" w:cs="Times New Roman"/>
        </w:rPr>
        <w:t>Explor</w:t>
      </w:r>
      <w:r w:rsidRPr="51A3965C" w:rsidR="7C08D9A1">
        <w:rPr>
          <w:rFonts w:ascii="Times New Roman" w:hAnsi="Times New Roman" w:eastAsia="Times New Roman" w:cs="Times New Roman"/>
        </w:rPr>
        <w:t xml:space="preserve">ing </w:t>
      </w:r>
      <w:r w:rsidRPr="51A3965C" w:rsidR="744233A0">
        <w:rPr>
          <w:rFonts w:ascii="Times New Roman" w:hAnsi="Times New Roman" w:eastAsia="Times New Roman" w:cs="Times New Roman"/>
        </w:rPr>
        <w:t>Data Bia</w:t>
      </w:r>
      <w:r w:rsidRPr="51A3965C" w:rsidR="4C470D6E">
        <w:rPr>
          <w:rFonts w:ascii="Times New Roman" w:hAnsi="Times New Roman" w:eastAsia="Times New Roman" w:cs="Times New Roman"/>
        </w:rPr>
        <w:t>s</w:t>
      </w:r>
    </w:p>
    <w:p w:rsidR="6BC429C2" w:rsidP="51A3965C" w:rsidRDefault="6BC429C2" w14:paraId="04684EEC" w14:textId="46C9B357">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51A3965C" w:rsidR="10CB80D6">
        <w:rPr>
          <w:rFonts w:ascii="Times New Roman" w:hAnsi="Times New Roman" w:eastAsia="Times New Roman" w:cs="Times New Roman"/>
        </w:rPr>
        <w:t xml:space="preserve">By: </w:t>
      </w:r>
      <w:r w:rsidRPr="51A3965C" w:rsidR="0BB7DF49">
        <w:rPr>
          <w:rFonts w:ascii="Times New Roman" w:hAnsi="Times New Roman" w:eastAsia="Times New Roman" w:cs="Times New Roman"/>
        </w:rPr>
        <w:t>Group 4</w:t>
      </w:r>
    </w:p>
    <w:p w:rsidR="6BC429C2" w:rsidP="51A3965C" w:rsidRDefault="6BC429C2" w14:paraId="584D6C74" w14:textId="3B03301D">
      <w:pPr>
        <w:bidi w:val="0"/>
        <w:spacing w:before="0" w:beforeAutospacing="off" w:after="160" w:afterAutospacing="off" w:line="480" w:lineRule="auto"/>
        <w:ind w:firstLine="720"/>
        <w:jc w:val="left"/>
        <w:rPr>
          <w:rFonts w:ascii="Times New Roman" w:hAnsi="Times New Roman" w:eastAsia="Times New Roman" w:cs="Times New Roman"/>
          <w:noProof w:val="0"/>
          <w:sz w:val="24"/>
          <w:szCs w:val="24"/>
          <w:lang w:val="en-US"/>
        </w:rPr>
      </w:pPr>
      <w:r w:rsidRPr="51A3965C" w:rsidR="0D8EF004">
        <w:rPr>
          <w:rFonts w:ascii="Times New Roman" w:hAnsi="Times New Roman" w:eastAsia="Times New Roman" w:cs="Times New Roman"/>
          <w:noProof w:val="0"/>
          <w:sz w:val="24"/>
          <w:szCs w:val="24"/>
          <w:lang w:val="en-US"/>
        </w:rPr>
        <w:t>Bias itself is a double-</w:t>
      </w:r>
      <w:r w:rsidRPr="51A3965C" w:rsidR="5123DAF3">
        <w:rPr>
          <w:rFonts w:ascii="Times New Roman" w:hAnsi="Times New Roman" w:eastAsia="Times New Roman" w:cs="Times New Roman"/>
          <w:noProof w:val="0"/>
          <w:sz w:val="24"/>
          <w:szCs w:val="24"/>
          <w:lang w:val="en-US"/>
        </w:rPr>
        <w:t>edged</w:t>
      </w:r>
      <w:r w:rsidRPr="51A3965C" w:rsidR="0D8EF004">
        <w:rPr>
          <w:rFonts w:ascii="Times New Roman" w:hAnsi="Times New Roman" w:eastAsia="Times New Roman" w:cs="Times New Roman"/>
          <w:noProof w:val="0"/>
          <w:sz w:val="24"/>
          <w:szCs w:val="24"/>
          <w:lang w:val="en-US"/>
        </w:rPr>
        <w:t xml:space="preserve"> sword. On the one hand, bias leads to motivation (finding information that supports a narrative on a topic). On the other, it clouds judgement and limits one’s perspective, which can lead to errors in judgement and even injustice. Though it is obvious that bias has affected humans throughout history, in the modern age bias also affects tools made by humans. Historically, it is known that photo cameras were originally made for white skin and </w:t>
      </w:r>
      <w:r w:rsidRPr="51A3965C" w:rsidR="0D8EF004">
        <w:rPr>
          <w:rFonts w:ascii="Times New Roman" w:hAnsi="Times New Roman" w:eastAsia="Times New Roman" w:cs="Times New Roman"/>
          <w:noProof w:val="0"/>
          <w:sz w:val="24"/>
          <w:szCs w:val="24"/>
          <w:lang w:val="en-US"/>
        </w:rPr>
        <w:t>couldn’t</w:t>
      </w:r>
      <w:r w:rsidRPr="51A3965C" w:rsidR="0D8EF004">
        <w:rPr>
          <w:rFonts w:ascii="Times New Roman" w:hAnsi="Times New Roman" w:eastAsia="Times New Roman" w:cs="Times New Roman"/>
          <w:noProof w:val="0"/>
          <w:sz w:val="24"/>
          <w:szCs w:val="24"/>
          <w:lang w:val="en-US"/>
        </w:rPr>
        <w:t xml:space="preserve"> properly make images for dark-skinned individuals.  Recently, however, it has become </w:t>
      </w:r>
      <w:r w:rsidRPr="51A3965C" w:rsidR="252AB6B7">
        <w:rPr>
          <w:rFonts w:ascii="Times New Roman" w:hAnsi="Times New Roman" w:eastAsia="Times New Roman" w:cs="Times New Roman"/>
          <w:noProof w:val="0"/>
          <w:sz w:val="24"/>
          <w:szCs w:val="24"/>
          <w:lang w:val="en-US"/>
        </w:rPr>
        <w:t>evident</w:t>
      </w:r>
      <w:r w:rsidRPr="51A3965C" w:rsidR="252AB6B7">
        <w:rPr>
          <w:rFonts w:ascii="Times New Roman" w:hAnsi="Times New Roman" w:eastAsia="Times New Roman" w:cs="Times New Roman"/>
          <w:noProof w:val="0"/>
          <w:sz w:val="24"/>
          <w:szCs w:val="24"/>
          <w:lang w:val="en-US"/>
        </w:rPr>
        <w:t xml:space="preserve"> that</w:t>
      </w:r>
      <w:r w:rsidRPr="51A3965C" w:rsidR="0D8EF004">
        <w:rPr>
          <w:rFonts w:ascii="Times New Roman" w:hAnsi="Times New Roman" w:eastAsia="Times New Roman" w:cs="Times New Roman"/>
          <w:noProof w:val="0"/>
          <w:sz w:val="24"/>
          <w:szCs w:val="24"/>
          <w:lang w:val="en-US"/>
        </w:rPr>
        <w:t xml:space="preserve"> AI tools themselves are not immune to bias</w:t>
      </w:r>
      <w:r w:rsidRPr="51A3965C" w:rsidR="63634AE0">
        <w:rPr>
          <w:rFonts w:ascii="Times New Roman" w:hAnsi="Times New Roman" w:eastAsia="Times New Roman" w:cs="Times New Roman"/>
          <w:noProof w:val="0"/>
          <w:sz w:val="24"/>
          <w:szCs w:val="24"/>
          <w:lang w:val="en-US"/>
        </w:rPr>
        <w:t>, either</w:t>
      </w:r>
      <w:r w:rsidRPr="51A3965C" w:rsidR="0D8EF004">
        <w:rPr>
          <w:rFonts w:ascii="Times New Roman" w:hAnsi="Times New Roman" w:eastAsia="Times New Roman" w:cs="Times New Roman"/>
          <w:noProof w:val="0"/>
          <w:sz w:val="24"/>
          <w:szCs w:val="24"/>
          <w:lang w:val="en-US"/>
        </w:rPr>
        <w:t xml:space="preserve">. </w:t>
      </w:r>
    </w:p>
    <w:p w:rsidR="6BC429C2" w:rsidP="51A3965C" w:rsidRDefault="6BC429C2" w14:paraId="0002BF50" w14:textId="0415396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1A3965C" w:rsidR="77DB0680">
        <w:rPr>
          <w:rFonts w:ascii="Times New Roman" w:hAnsi="Times New Roman" w:eastAsia="Times New Roman" w:cs="Times New Roman"/>
        </w:rPr>
        <w:t>As data scientists, we aim to reduce bias in datasets</w:t>
      </w:r>
      <w:r w:rsidRPr="51A3965C" w:rsidR="4117DA19">
        <w:rPr>
          <w:rFonts w:ascii="Times New Roman" w:hAnsi="Times New Roman" w:eastAsia="Times New Roman" w:cs="Times New Roman"/>
        </w:rPr>
        <w:t xml:space="preserve"> to avoid </w:t>
      </w:r>
      <w:r w:rsidRPr="51A3965C" w:rsidR="771731C2">
        <w:rPr>
          <w:rFonts w:ascii="Times New Roman" w:hAnsi="Times New Roman" w:eastAsia="Times New Roman" w:cs="Times New Roman"/>
        </w:rPr>
        <w:t>adverse</w:t>
      </w:r>
      <w:r w:rsidRPr="51A3965C" w:rsidR="4117DA19">
        <w:rPr>
          <w:rFonts w:ascii="Times New Roman" w:hAnsi="Times New Roman" w:eastAsia="Times New Roman" w:cs="Times New Roman"/>
        </w:rPr>
        <w:t xml:space="preserve"> </w:t>
      </w:r>
      <w:r w:rsidRPr="51A3965C" w:rsidR="4117DA19">
        <w:rPr>
          <w:rFonts w:ascii="Times New Roman" w:hAnsi="Times New Roman" w:eastAsia="Times New Roman" w:cs="Times New Roman"/>
        </w:rPr>
        <w:t>impacts</w:t>
      </w:r>
      <w:r w:rsidRPr="51A3965C" w:rsidR="4117DA19">
        <w:rPr>
          <w:rFonts w:ascii="Times New Roman" w:hAnsi="Times New Roman" w:eastAsia="Times New Roman" w:cs="Times New Roman"/>
        </w:rPr>
        <w:t xml:space="preserve"> in data analysis. </w:t>
      </w:r>
      <w:r w:rsidRPr="51A3965C" w:rsidR="05B90845">
        <w:rPr>
          <w:rFonts w:ascii="Times New Roman" w:hAnsi="Times New Roman" w:eastAsia="Times New Roman" w:cs="Times New Roman"/>
        </w:rPr>
        <w:t xml:space="preserve">Bias in datasets can lead to </w:t>
      </w:r>
      <w:r w:rsidRPr="51A3965C" w:rsidR="736A5559">
        <w:rPr>
          <w:rFonts w:ascii="Times New Roman" w:hAnsi="Times New Roman" w:eastAsia="Times New Roman" w:cs="Times New Roman"/>
        </w:rPr>
        <w:t xml:space="preserve">misleading </w:t>
      </w:r>
      <w:r w:rsidRPr="51A3965C" w:rsidR="736A5559">
        <w:rPr>
          <w:rFonts w:ascii="Times New Roman" w:hAnsi="Times New Roman" w:eastAsia="Times New Roman" w:cs="Times New Roman"/>
        </w:rPr>
        <w:t>conclusions</w:t>
      </w:r>
      <w:r w:rsidRPr="51A3965C" w:rsidR="1E6C6D58">
        <w:rPr>
          <w:rFonts w:ascii="Times New Roman" w:hAnsi="Times New Roman" w:eastAsia="Times New Roman" w:cs="Times New Roman"/>
        </w:rPr>
        <w:t xml:space="preserve">, inaccurate predictions, and </w:t>
      </w:r>
      <w:r w:rsidRPr="51A3965C" w:rsidR="736A5559">
        <w:rPr>
          <w:rFonts w:ascii="Times New Roman" w:hAnsi="Times New Roman" w:eastAsia="Times New Roman" w:cs="Times New Roman"/>
        </w:rPr>
        <w:t>unf</w:t>
      </w:r>
      <w:r w:rsidRPr="51A3965C" w:rsidR="736A5559">
        <w:rPr>
          <w:rFonts w:ascii="Times New Roman" w:hAnsi="Times New Roman" w:eastAsia="Times New Roman" w:cs="Times New Roman"/>
        </w:rPr>
        <w:t>ai</w:t>
      </w:r>
      <w:r w:rsidRPr="51A3965C" w:rsidR="736A5559">
        <w:rPr>
          <w:rFonts w:ascii="Times New Roman" w:hAnsi="Times New Roman" w:eastAsia="Times New Roman" w:cs="Times New Roman"/>
        </w:rPr>
        <w:t xml:space="preserve">r outcomes </w:t>
      </w:r>
      <w:r w:rsidRPr="51A3965C" w:rsidR="5C03CB42">
        <w:rPr>
          <w:rFonts w:ascii="Times New Roman" w:hAnsi="Times New Roman" w:eastAsia="Times New Roman" w:cs="Times New Roman"/>
        </w:rPr>
        <w:t xml:space="preserve">in </w:t>
      </w:r>
      <w:r w:rsidRPr="51A3965C" w:rsidR="736A5559">
        <w:rPr>
          <w:rFonts w:ascii="Times New Roman" w:hAnsi="Times New Roman" w:eastAsia="Times New Roman" w:cs="Times New Roman"/>
        </w:rPr>
        <w:t>machine learning models.</w:t>
      </w:r>
      <w:r w:rsidRPr="51A3965C" w:rsidR="736A5559">
        <w:rPr>
          <w:rFonts w:ascii="Times New Roman" w:hAnsi="Times New Roman" w:eastAsia="Times New Roman" w:cs="Times New Roman"/>
        </w:rPr>
        <w:t xml:space="preserve"> </w:t>
      </w:r>
      <w:r w:rsidRPr="51A3965C" w:rsidR="3657B8ED">
        <w:rPr>
          <w:rFonts w:ascii="Times New Roman" w:hAnsi="Times New Roman" w:eastAsia="Times New Roman" w:cs="Times New Roman"/>
        </w:rPr>
        <w:t xml:space="preserve">This can </w:t>
      </w:r>
      <w:r w:rsidRPr="51A3965C" w:rsidR="6508195A">
        <w:rPr>
          <w:rFonts w:ascii="Times New Roman" w:hAnsi="Times New Roman" w:eastAsia="Times New Roman" w:cs="Times New Roman"/>
        </w:rPr>
        <w:t>contribute to existing inequalities</w:t>
      </w:r>
      <w:r w:rsidRPr="51A3965C" w:rsidR="0539CC8D">
        <w:rPr>
          <w:rFonts w:ascii="Times New Roman" w:hAnsi="Times New Roman" w:eastAsia="Times New Roman" w:cs="Times New Roman"/>
        </w:rPr>
        <w:t xml:space="preserve"> and outcomes that disproportionately affect</w:t>
      </w:r>
      <w:r w:rsidRPr="51A3965C" w:rsidR="0539CC8D">
        <w:rPr>
          <w:rFonts w:ascii="Times New Roman" w:hAnsi="Times New Roman" w:eastAsia="Times New Roman" w:cs="Times New Roman"/>
        </w:rPr>
        <w:t xml:space="preserve"> </w:t>
      </w:r>
      <w:r w:rsidRPr="51A3965C" w:rsidR="47B9FA5E">
        <w:rPr>
          <w:rFonts w:ascii="Times New Roman" w:hAnsi="Times New Roman" w:eastAsia="Times New Roman" w:cs="Times New Roman"/>
        </w:rPr>
        <w:t xml:space="preserve">certain </w:t>
      </w:r>
      <w:r w:rsidRPr="51A3965C" w:rsidR="0539CC8D">
        <w:rPr>
          <w:rFonts w:ascii="Times New Roman" w:hAnsi="Times New Roman" w:eastAsia="Times New Roman" w:cs="Times New Roman"/>
        </w:rPr>
        <w:t>groups and demographics</w:t>
      </w:r>
      <w:r w:rsidRPr="51A3965C" w:rsidR="1B5C0AE3">
        <w:rPr>
          <w:rFonts w:ascii="Times New Roman" w:hAnsi="Times New Roman" w:eastAsia="Times New Roman" w:cs="Times New Roman"/>
        </w:rPr>
        <w:t>, instead of addressing the needs of the true population.</w:t>
      </w:r>
      <w:r w:rsidRPr="51A3965C" w:rsidR="7B09BD40">
        <w:rPr>
          <w:rFonts w:ascii="Times New Roman" w:hAnsi="Times New Roman" w:eastAsia="Times New Roman" w:cs="Times New Roman"/>
        </w:rPr>
        <w:t xml:space="preserve"> </w:t>
      </w:r>
      <w:r w:rsidRPr="51A3965C" w:rsidR="662C69B9">
        <w:rPr>
          <w:rFonts w:ascii="Times New Roman" w:hAnsi="Times New Roman" w:eastAsia="Times New Roman" w:cs="Times New Roman"/>
        </w:rPr>
        <w:t>This analysis explores the various biases pre</w:t>
      </w:r>
      <w:r w:rsidRPr="51A3965C" w:rsidR="662C69B9">
        <w:rPr>
          <w:rFonts w:ascii="Times New Roman" w:hAnsi="Times New Roman" w:eastAsia="Times New Roman" w:cs="Times New Roman"/>
        </w:rPr>
        <w:t xml:space="preserve">sent in </w:t>
      </w:r>
      <w:r w:rsidRPr="51A3965C" w:rsidR="69B8749F">
        <w:rPr>
          <w:rFonts w:ascii="Times New Roman" w:hAnsi="Times New Roman" w:eastAsia="Times New Roman" w:cs="Times New Roman"/>
        </w:rPr>
        <w:t xml:space="preserve">the </w:t>
      </w:r>
      <w:r w:rsidRPr="51A3965C" w:rsidR="69B8749F">
        <w:rPr>
          <w:rFonts w:ascii="Times New Roman" w:hAnsi="Times New Roman" w:eastAsia="Times New Roman" w:cs="Times New Roman"/>
        </w:rPr>
        <w:t>Heart Attack Risk Prediction Dataset</w:t>
      </w:r>
      <w:r w:rsidRPr="51A3965C" w:rsidR="353120D5">
        <w:rPr>
          <w:rFonts w:ascii="Times New Roman" w:hAnsi="Times New Roman" w:eastAsia="Times New Roman" w:cs="Times New Roman"/>
        </w:rPr>
        <w:t xml:space="preserve"> from Kaggle.</w:t>
      </w:r>
      <w:r w:rsidRPr="51A3965C" w:rsidR="11C1B669">
        <w:rPr>
          <w:rFonts w:ascii="Times New Roman" w:hAnsi="Times New Roman" w:eastAsia="Times New Roman" w:cs="Times New Roman"/>
        </w:rPr>
        <w:t xml:space="preserve"> </w:t>
      </w:r>
      <w:r w:rsidRPr="51A3965C" w:rsidR="59379A4D">
        <w:rPr>
          <w:rFonts w:ascii="Times New Roman" w:hAnsi="Times New Roman" w:eastAsia="Times New Roman" w:cs="Times New Roman"/>
        </w:rPr>
        <w:t xml:space="preserve">This is a synthetic dataset that provides comprehensive information related to heart health, including </w:t>
      </w:r>
      <w:r w:rsidRPr="51A3965C" w:rsidR="59379A4D">
        <w:rPr>
          <w:rFonts w:ascii="Times New Roman" w:hAnsi="Times New Roman" w:eastAsia="Times New Roman" w:cs="Times New Roman"/>
        </w:rPr>
        <w:t>demographic, lifestyle, socioeconomic, and lifestyle data from patients worldwide.</w:t>
      </w:r>
      <w:r w:rsidRPr="51A3965C" w:rsidR="04142DF0">
        <w:rPr>
          <w:rFonts w:ascii="Times New Roman" w:hAnsi="Times New Roman" w:eastAsia="Times New Roman" w:cs="Times New Roman"/>
        </w:rPr>
        <w:t xml:space="preserve"> Despite its comprehensive data and diverse features</w:t>
      </w:r>
      <w:r w:rsidRPr="51A3965C" w:rsidR="656A1F47">
        <w:rPr>
          <w:rFonts w:ascii="Times New Roman" w:hAnsi="Times New Roman" w:eastAsia="Times New Roman" w:cs="Times New Roman"/>
        </w:rPr>
        <w:t>, the dataset displays a variety of biases</w:t>
      </w:r>
      <w:r w:rsidRPr="51A3965C" w:rsidR="0ADC9BCB">
        <w:rPr>
          <w:rFonts w:ascii="Times New Roman" w:hAnsi="Times New Roman" w:eastAsia="Times New Roman" w:cs="Times New Roman"/>
        </w:rPr>
        <w:t xml:space="preserve"> like sampling</w:t>
      </w:r>
      <w:r w:rsidRPr="51A3965C" w:rsidR="0C581C86">
        <w:rPr>
          <w:rFonts w:ascii="Times New Roman" w:hAnsi="Times New Roman" w:eastAsia="Times New Roman" w:cs="Times New Roman"/>
        </w:rPr>
        <w:t xml:space="preserve"> bias</w:t>
      </w:r>
      <w:r w:rsidRPr="51A3965C" w:rsidR="0ADC9BCB">
        <w:rPr>
          <w:rFonts w:ascii="Times New Roman" w:hAnsi="Times New Roman" w:eastAsia="Times New Roman" w:cs="Times New Roman"/>
        </w:rPr>
        <w:t>, selection</w:t>
      </w:r>
      <w:r w:rsidRPr="51A3965C" w:rsidR="5D12B283">
        <w:rPr>
          <w:rFonts w:ascii="Times New Roman" w:hAnsi="Times New Roman" w:eastAsia="Times New Roman" w:cs="Times New Roman"/>
        </w:rPr>
        <w:t xml:space="preserve"> bias</w:t>
      </w:r>
      <w:r w:rsidRPr="51A3965C" w:rsidR="0ADC9BCB">
        <w:rPr>
          <w:rFonts w:ascii="Times New Roman" w:hAnsi="Times New Roman" w:eastAsia="Times New Roman" w:cs="Times New Roman"/>
        </w:rPr>
        <w:t>, historical</w:t>
      </w:r>
      <w:r w:rsidRPr="51A3965C" w:rsidR="0645414F">
        <w:rPr>
          <w:rFonts w:ascii="Times New Roman" w:hAnsi="Times New Roman" w:eastAsia="Times New Roman" w:cs="Times New Roman"/>
        </w:rPr>
        <w:t xml:space="preserve"> bias</w:t>
      </w:r>
      <w:r w:rsidRPr="51A3965C" w:rsidR="0ADC9BCB">
        <w:rPr>
          <w:rFonts w:ascii="Times New Roman" w:hAnsi="Times New Roman" w:eastAsia="Times New Roman" w:cs="Times New Roman"/>
        </w:rPr>
        <w:t>,</w:t>
      </w:r>
      <w:r w:rsidRPr="51A3965C" w:rsidR="4391D6E2">
        <w:rPr>
          <w:rFonts w:ascii="Times New Roman" w:hAnsi="Times New Roman" w:eastAsia="Times New Roman" w:cs="Times New Roman"/>
        </w:rPr>
        <w:t xml:space="preserve"> and</w:t>
      </w:r>
      <w:r w:rsidRPr="51A3965C" w:rsidR="0ADC9BCB">
        <w:rPr>
          <w:rFonts w:ascii="Times New Roman" w:hAnsi="Times New Roman" w:eastAsia="Times New Roman" w:cs="Times New Roman"/>
        </w:rPr>
        <w:t xml:space="preserve"> geographic</w:t>
      </w:r>
      <w:r w:rsidRPr="51A3965C" w:rsidR="52ACA5EF">
        <w:rPr>
          <w:rFonts w:ascii="Times New Roman" w:hAnsi="Times New Roman" w:eastAsia="Times New Roman" w:cs="Times New Roman"/>
        </w:rPr>
        <w:t xml:space="preserve"> bias, affecting the data’s rel</w:t>
      </w:r>
      <w:r w:rsidRPr="51A3965C" w:rsidR="1C7EEEB0">
        <w:rPr>
          <w:rFonts w:ascii="Times New Roman" w:hAnsi="Times New Roman" w:eastAsia="Times New Roman" w:cs="Times New Roman"/>
        </w:rPr>
        <w:t>iability and its outcomes.</w:t>
      </w:r>
    </w:p>
    <w:p w:rsidR="2664B481" w:rsidP="51A3965C" w:rsidRDefault="2664B481" w14:paraId="21026145" w14:textId="520B98FC">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1A3965C" w:rsidR="2664B481">
        <w:rPr>
          <w:rFonts w:ascii="Times New Roman" w:hAnsi="Times New Roman" w:eastAsia="Times New Roman" w:cs="Times New Roman"/>
        </w:rPr>
        <w:t xml:space="preserve">This report will </w:t>
      </w:r>
      <w:r w:rsidRPr="51A3965C" w:rsidR="28A12F51">
        <w:rPr>
          <w:rFonts w:ascii="Times New Roman" w:hAnsi="Times New Roman" w:eastAsia="Times New Roman" w:cs="Times New Roman"/>
        </w:rPr>
        <w:t>discuss the identified biases,</w:t>
      </w:r>
      <w:r w:rsidRPr="51A3965C" w:rsidR="6AFB29C5">
        <w:rPr>
          <w:rFonts w:ascii="Times New Roman" w:hAnsi="Times New Roman" w:eastAsia="Times New Roman" w:cs="Times New Roman"/>
        </w:rPr>
        <w:t xml:space="preserve"> the methods we used</w:t>
      </w:r>
      <w:r w:rsidRPr="51A3965C" w:rsidR="03CB0BD3">
        <w:rPr>
          <w:rFonts w:ascii="Times New Roman" w:hAnsi="Times New Roman" w:eastAsia="Times New Roman" w:cs="Times New Roman"/>
        </w:rPr>
        <w:t xml:space="preserve"> to </w:t>
      </w:r>
      <w:r w:rsidRPr="51A3965C" w:rsidR="03CB0BD3">
        <w:rPr>
          <w:rFonts w:ascii="Times New Roman" w:hAnsi="Times New Roman" w:eastAsia="Times New Roman" w:cs="Times New Roman"/>
        </w:rPr>
        <w:t>identify</w:t>
      </w:r>
      <w:r w:rsidRPr="51A3965C" w:rsidR="03CB0BD3">
        <w:rPr>
          <w:rFonts w:ascii="Times New Roman" w:hAnsi="Times New Roman" w:eastAsia="Times New Roman" w:cs="Times New Roman"/>
        </w:rPr>
        <w:t xml:space="preserve"> them</w:t>
      </w:r>
      <w:r w:rsidRPr="51A3965C" w:rsidR="6AFB29C5">
        <w:rPr>
          <w:rFonts w:ascii="Times New Roman" w:hAnsi="Times New Roman" w:eastAsia="Times New Roman" w:cs="Times New Roman"/>
        </w:rPr>
        <w:t xml:space="preserve">, </w:t>
      </w:r>
      <w:r w:rsidRPr="51A3965C" w:rsidR="2E908A30">
        <w:rPr>
          <w:rFonts w:ascii="Times New Roman" w:hAnsi="Times New Roman" w:eastAsia="Times New Roman" w:cs="Times New Roman"/>
        </w:rPr>
        <w:t xml:space="preserve">our </w:t>
      </w:r>
      <w:r w:rsidRPr="51A3965C" w:rsidR="6AFB29C5">
        <w:rPr>
          <w:rFonts w:ascii="Times New Roman" w:hAnsi="Times New Roman" w:eastAsia="Times New Roman" w:cs="Times New Roman"/>
        </w:rPr>
        <w:t>results, and</w:t>
      </w:r>
      <w:r w:rsidRPr="51A3965C" w:rsidR="09F870A8">
        <w:rPr>
          <w:rFonts w:ascii="Times New Roman" w:hAnsi="Times New Roman" w:eastAsia="Times New Roman" w:cs="Times New Roman"/>
        </w:rPr>
        <w:t xml:space="preserve"> </w:t>
      </w:r>
      <w:r w:rsidRPr="51A3965C" w:rsidR="3C608455">
        <w:rPr>
          <w:rFonts w:ascii="Times New Roman" w:hAnsi="Times New Roman" w:eastAsia="Times New Roman" w:cs="Times New Roman"/>
        </w:rPr>
        <w:t>real-world</w:t>
      </w:r>
      <w:r w:rsidRPr="51A3965C" w:rsidR="6AFB29C5">
        <w:rPr>
          <w:rFonts w:ascii="Times New Roman" w:hAnsi="Times New Roman" w:eastAsia="Times New Roman" w:cs="Times New Roman"/>
        </w:rPr>
        <w:t xml:space="preserve"> implications</w:t>
      </w:r>
      <w:r w:rsidRPr="51A3965C" w:rsidR="52266D27">
        <w:rPr>
          <w:rFonts w:ascii="Times New Roman" w:hAnsi="Times New Roman" w:eastAsia="Times New Roman" w:cs="Times New Roman"/>
        </w:rPr>
        <w:t xml:space="preserve"> these biases can have on predicting heart disease </w:t>
      </w:r>
      <w:bookmarkStart w:name="_Int_X0XsMNCz" w:id="501866768"/>
      <w:r w:rsidRPr="51A3965C" w:rsidR="52266D27">
        <w:rPr>
          <w:rFonts w:ascii="Times New Roman" w:hAnsi="Times New Roman" w:eastAsia="Times New Roman" w:cs="Times New Roman"/>
        </w:rPr>
        <w:t>on</w:t>
      </w:r>
      <w:bookmarkEnd w:id="501866768"/>
      <w:r w:rsidRPr="51A3965C" w:rsidR="52266D27">
        <w:rPr>
          <w:rFonts w:ascii="Times New Roman" w:hAnsi="Times New Roman" w:eastAsia="Times New Roman" w:cs="Times New Roman"/>
        </w:rPr>
        <w:t xml:space="preserve"> </w:t>
      </w:r>
      <w:r w:rsidRPr="51A3965C" w:rsidR="52266D27">
        <w:rPr>
          <w:rFonts w:ascii="Times New Roman" w:hAnsi="Times New Roman" w:eastAsia="Times New Roman" w:cs="Times New Roman"/>
        </w:rPr>
        <w:t>different groups</w:t>
      </w:r>
      <w:r w:rsidRPr="51A3965C" w:rsidR="52266D27">
        <w:rPr>
          <w:rFonts w:ascii="Times New Roman" w:hAnsi="Times New Roman" w:eastAsia="Times New Roman" w:cs="Times New Roman"/>
        </w:rPr>
        <w:t xml:space="preserve"> of people.</w:t>
      </w:r>
      <w:r w:rsidRPr="51A3965C" w:rsidR="44032E28">
        <w:rPr>
          <w:rFonts w:ascii="Times New Roman" w:hAnsi="Times New Roman" w:eastAsia="Times New Roman" w:cs="Times New Roman"/>
        </w:rPr>
        <w:t xml:space="preserve"> </w:t>
      </w:r>
      <w:r w:rsidRPr="51A3965C" w:rsidR="6E070901">
        <w:rPr>
          <w:rFonts w:ascii="Times New Roman" w:hAnsi="Times New Roman" w:eastAsia="Times New Roman" w:cs="Times New Roman"/>
        </w:rPr>
        <w:t xml:space="preserve">Our analysis </w:t>
      </w:r>
      <w:r w:rsidRPr="51A3965C" w:rsidR="6E070901">
        <w:rPr>
          <w:rFonts w:ascii="Times New Roman" w:hAnsi="Times New Roman" w:eastAsia="Times New Roman" w:cs="Times New Roman"/>
        </w:rPr>
        <w:t>contains</w:t>
      </w:r>
      <w:r w:rsidRPr="51A3965C" w:rsidR="6E070901">
        <w:rPr>
          <w:rFonts w:ascii="Times New Roman" w:hAnsi="Times New Roman" w:eastAsia="Times New Roman" w:cs="Times New Roman"/>
        </w:rPr>
        <w:t xml:space="preserve"> </w:t>
      </w:r>
      <w:r w:rsidRPr="51A3965C" w:rsidR="6DA625BD">
        <w:rPr>
          <w:rFonts w:ascii="Times New Roman" w:hAnsi="Times New Roman" w:eastAsia="Times New Roman" w:cs="Times New Roman"/>
        </w:rPr>
        <w:t xml:space="preserve">an Exploratory Data Analysis (EDA) to </w:t>
      </w:r>
      <w:r w:rsidRPr="51A3965C" w:rsidR="6DA625BD">
        <w:rPr>
          <w:rFonts w:ascii="Times New Roman" w:hAnsi="Times New Roman" w:eastAsia="Times New Roman" w:cs="Times New Roman"/>
        </w:rPr>
        <w:t>identify</w:t>
      </w:r>
      <w:r w:rsidRPr="51A3965C" w:rsidR="6DA625BD">
        <w:rPr>
          <w:rFonts w:ascii="Times New Roman" w:hAnsi="Times New Roman" w:eastAsia="Times New Roman" w:cs="Times New Roman"/>
        </w:rPr>
        <w:t xml:space="preserve"> trends</w:t>
      </w:r>
      <w:r w:rsidRPr="51A3965C" w:rsidR="127F82BC">
        <w:rPr>
          <w:rFonts w:ascii="Times New Roman" w:hAnsi="Times New Roman" w:eastAsia="Times New Roman" w:cs="Times New Roman"/>
        </w:rPr>
        <w:t xml:space="preserve"> and</w:t>
      </w:r>
      <w:r w:rsidRPr="51A3965C" w:rsidR="6DA625BD">
        <w:rPr>
          <w:rFonts w:ascii="Times New Roman" w:hAnsi="Times New Roman" w:eastAsia="Times New Roman" w:cs="Times New Roman"/>
        </w:rPr>
        <w:t xml:space="preserve"> patterns</w:t>
      </w:r>
      <w:r w:rsidRPr="51A3965C" w:rsidR="3CA73C69">
        <w:rPr>
          <w:rFonts w:ascii="Times New Roman" w:hAnsi="Times New Roman" w:eastAsia="Times New Roman" w:cs="Times New Roman"/>
        </w:rPr>
        <w:t xml:space="preserve">, data visualizations, and </w:t>
      </w:r>
      <w:r w:rsidRPr="51A3965C" w:rsidR="4A7B967E">
        <w:rPr>
          <w:rFonts w:ascii="Times New Roman" w:hAnsi="Times New Roman" w:eastAsia="Times New Roman" w:cs="Times New Roman"/>
        </w:rPr>
        <w:t xml:space="preserve">statistical </w:t>
      </w:r>
      <w:r w:rsidRPr="51A3965C" w:rsidR="3CA73C69">
        <w:rPr>
          <w:rFonts w:ascii="Times New Roman" w:hAnsi="Times New Roman" w:eastAsia="Times New Roman" w:cs="Times New Roman"/>
        </w:rPr>
        <w:t>distribution comparisons</w:t>
      </w:r>
      <w:r w:rsidRPr="51A3965C" w:rsidR="6B249DF0">
        <w:rPr>
          <w:rFonts w:ascii="Times New Roman" w:hAnsi="Times New Roman" w:eastAsia="Times New Roman" w:cs="Times New Roman"/>
        </w:rPr>
        <w:t xml:space="preserve"> to effectively </w:t>
      </w:r>
      <w:r w:rsidRPr="51A3965C" w:rsidR="6B249DF0">
        <w:rPr>
          <w:rFonts w:ascii="Times New Roman" w:hAnsi="Times New Roman" w:eastAsia="Times New Roman" w:cs="Times New Roman"/>
        </w:rPr>
        <w:t>identify</w:t>
      </w:r>
      <w:r w:rsidRPr="51A3965C" w:rsidR="6B249DF0">
        <w:rPr>
          <w:rFonts w:ascii="Times New Roman" w:hAnsi="Times New Roman" w:eastAsia="Times New Roman" w:cs="Times New Roman"/>
        </w:rPr>
        <w:t xml:space="preserve"> bias in the dataset.</w:t>
      </w:r>
      <w:r w:rsidRPr="51A3965C" w:rsidR="16BAEDDC">
        <w:rPr>
          <w:rFonts w:ascii="Times New Roman" w:hAnsi="Times New Roman" w:eastAsia="Times New Roman" w:cs="Times New Roman"/>
        </w:rPr>
        <w:t xml:space="preserve"> </w:t>
      </w:r>
      <w:r w:rsidRPr="51A3965C" w:rsidR="006CEE47">
        <w:rPr>
          <w:rFonts w:ascii="Times New Roman" w:hAnsi="Times New Roman" w:eastAsia="Times New Roman" w:cs="Times New Roman"/>
        </w:rPr>
        <w:t xml:space="preserve">Addressing these biases </w:t>
      </w:r>
      <w:r w:rsidRPr="51A3965C" w:rsidR="48C784E7">
        <w:rPr>
          <w:rFonts w:ascii="Times New Roman" w:hAnsi="Times New Roman" w:eastAsia="Times New Roman" w:cs="Times New Roman"/>
        </w:rPr>
        <w:t xml:space="preserve">in this dataset will </w:t>
      </w:r>
      <w:r w:rsidRPr="51A3965C" w:rsidR="2458EE3F">
        <w:rPr>
          <w:rFonts w:ascii="Times New Roman" w:hAnsi="Times New Roman" w:eastAsia="Times New Roman" w:cs="Times New Roman"/>
        </w:rPr>
        <w:t xml:space="preserve">bring attention to </w:t>
      </w:r>
      <w:r w:rsidRPr="51A3965C" w:rsidR="48C784E7">
        <w:rPr>
          <w:rFonts w:ascii="Times New Roman" w:hAnsi="Times New Roman" w:eastAsia="Times New Roman" w:cs="Times New Roman"/>
        </w:rPr>
        <w:t>the</w:t>
      </w:r>
      <w:r w:rsidRPr="51A3965C" w:rsidR="3CAA62C8">
        <w:rPr>
          <w:rFonts w:ascii="Times New Roman" w:hAnsi="Times New Roman" w:eastAsia="Times New Roman" w:cs="Times New Roman"/>
        </w:rPr>
        <w:t xml:space="preserve"> disparities</w:t>
      </w:r>
      <w:r w:rsidRPr="51A3965C" w:rsidR="7FDA409D">
        <w:rPr>
          <w:rFonts w:ascii="Times New Roman" w:hAnsi="Times New Roman" w:eastAsia="Times New Roman" w:cs="Times New Roman"/>
        </w:rPr>
        <w:t xml:space="preserve"> that exist in </w:t>
      </w:r>
      <w:r w:rsidRPr="51A3965C" w:rsidR="3A4CF613">
        <w:rPr>
          <w:rFonts w:ascii="Times New Roman" w:hAnsi="Times New Roman" w:eastAsia="Times New Roman" w:cs="Times New Roman"/>
        </w:rPr>
        <w:t xml:space="preserve">the collection of healthcare data </w:t>
      </w:r>
      <w:r w:rsidRPr="51A3965C" w:rsidR="7FDA409D">
        <w:rPr>
          <w:rFonts w:ascii="Times New Roman" w:hAnsi="Times New Roman" w:eastAsia="Times New Roman" w:cs="Times New Roman"/>
        </w:rPr>
        <w:t xml:space="preserve">when predicting </w:t>
      </w:r>
      <w:r w:rsidRPr="51A3965C" w:rsidR="77257F3C">
        <w:rPr>
          <w:rFonts w:ascii="Times New Roman" w:hAnsi="Times New Roman" w:eastAsia="Times New Roman" w:cs="Times New Roman"/>
        </w:rPr>
        <w:t>heart disease on certain groups and demographics</w:t>
      </w:r>
      <w:r w:rsidRPr="51A3965C" w:rsidR="03007E58">
        <w:rPr>
          <w:rFonts w:ascii="Times New Roman" w:hAnsi="Times New Roman" w:eastAsia="Times New Roman" w:cs="Times New Roman"/>
        </w:rPr>
        <w:t>, leading to the actionable insights into more fair</w:t>
      </w:r>
      <w:r w:rsidRPr="51A3965C" w:rsidR="401DB343">
        <w:rPr>
          <w:rFonts w:ascii="Times New Roman" w:hAnsi="Times New Roman" w:eastAsia="Times New Roman" w:cs="Times New Roman"/>
        </w:rPr>
        <w:t xml:space="preserve"> and </w:t>
      </w:r>
      <w:r w:rsidRPr="51A3965C" w:rsidR="401DB343">
        <w:rPr>
          <w:rFonts w:ascii="Times New Roman" w:hAnsi="Times New Roman" w:eastAsia="Times New Roman" w:cs="Times New Roman"/>
        </w:rPr>
        <w:t>accurate</w:t>
      </w:r>
      <w:r w:rsidRPr="51A3965C" w:rsidR="03007E58">
        <w:rPr>
          <w:rFonts w:ascii="Times New Roman" w:hAnsi="Times New Roman" w:eastAsia="Times New Roman" w:cs="Times New Roman"/>
        </w:rPr>
        <w:t xml:space="preserve"> predictive modeling.</w:t>
      </w:r>
    </w:p>
    <w:p w:rsidR="11FBC12C" w:rsidP="51A3965C" w:rsidRDefault="11FBC12C" w14:paraId="260F83B5" w14:textId="4AFF7324">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1"/>
          <w:bCs w:val="1"/>
          <w:u w:val="single"/>
        </w:rPr>
      </w:pPr>
      <w:r w:rsidRPr="51A3965C" w:rsidR="11FBC12C">
        <w:rPr>
          <w:rFonts w:ascii="Times New Roman" w:hAnsi="Times New Roman" w:eastAsia="Times New Roman" w:cs="Times New Roman"/>
          <w:b w:val="1"/>
          <w:bCs w:val="1"/>
          <w:u w:val="single"/>
        </w:rPr>
        <w:t>I</w:t>
      </w:r>
      <w:r w:rsidRPr="51A3965C" w:rsidR="79CA57EC">
        <w:rPr>
          <w:rFonts w:ascii="Times New Roman" w:hAnsi="Times New Roman" w:eastAsia="Times New Roman" w:cs="Times New Roman"/>
          <w:b w:val="1"/>
          <w:bCs w:val="1"/>
          <w:u w:val="single"/>
        </w:rPr>
        <w:t>.</w:t>
      </w:r>
      <w:r w:rsidRPr="51A3965C" w:rsidR="11FBC12C">
        <w:rPr>
          <w:rFonts w:ascii="Times New Roman" w:hAnsi="Times New Roman" w:eastAsia="Times New Roman" w:cs="Times New Roman"/>
          <w:b w:val="1"/>
          <w:bCs w:val="1"/>
          <w:u w:val="single"/>
        </w:rPr>
        <w:t xml:space="preserve"> Initial </w:t>
      </w:r>
      <w:r w:rsidRPr="51A3965C" w:rsidR="30C9B851">
        <w:rPr>
          <w:rFonts w:ascii="Times New Roman" w:hAnsi="Times New Roman" w:eastAsia="Times New Roman" w:cs="Times New Roman"/>
          <w:b w:val="1"/>
          <w:bCs w:val="1"/>
          <w:u w:val="single"/>
        </w:rPr>
        <w:t>E</w:t>
      </w:r>
      <w:r w:rsidRPr="51A3965C" w:rsidR="033F2603">
        <w:rPr>
          <w:rFonts w:ascii="Times New Roman" w:hAnsi="Times New Roman" w:eastAsia="Times New Roman" w:cs="Times New Roman"/>
          <w:b w:val="1"/>
          <w:bCs w:val="1"/>
          <w:u w:val="single"/>
        </w:rPr>
        <w:t xml:space="preserve">xplanation </w:t>
      </w:r>
      <w:r w:rsidRPr="51A3965C" w:rsidR="11FBC12C">
        <w:rPr>
          <w:rFonts w:ascii="Times New Roman" w:hAnsi="Times New Roman" w:eastAsia="Times New Roman" w:cs="Times New Roman"/>
          <w:b w:val="1"/>
          <w:bCs w:val="1"/>
          <w:u w:val="single"/>
        </w:rPr>
        <w:t>of the Data</w:t>
      </w:r>
    </w:p>
    <w:p w:rsidR="6245A3B5" w:rsidP="51A3965C" w:rsidRDefault="6245A3B5" w14:paraId="38B3963F" w14:textId="4E21449A">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u w:val="none"/>
        </w:rPr>
      </w:pPr>
      <w:r w:rsidRPr="51A3965C" w:rsidR="6245A3B5">
        <w:rPr>
          <w:rFonts w:ascii="Times New Roman" w:hAnsi="Times New Roman" w:eastAsia="Times New Roman" w:cs="Times New Roman"/>
          <w:b w:val="0"/>
          <w:bCs w:val="0"/>
          <w:u w:val="none"/>
        </w:rPr>
        <w:t>As mentioned earlier, the data is called “Heart Attack Risk Prediction Dataset</w:t>
      </w:r>
      <w:r w:rsidRPr="51A3965C" w:rsidR="68F2D592">
        <w:rPr>
          <w:rFonts w:ascii="Times New Roman" w:hAnsi="Times New Roman" w:eastAsia="Times New Roman" w:cs="Times New Roman"/>
          <w:b w:val="0"/>
          <w:bCs w:val="0"/>
          <w:u w:val="none"/>
        </w:rPr>
        <w:t>”,</w:t>
      </w:r>
      <w:r w:rsidRPr="51A3965C" w:rsidR="68F2D592">
        <w:rPr>
          <w:rFonts w:ascii="Times New Roman" w:hAnsi="Times New Roman" w:eastAsia="Times New Roman" w:cs="Times New Roman"/>
          <w:b w:val="0"/>
          <w:bCs w:val="0"/>
          <w:u w:val="none"/>
        </w:rPr>
        <w:t xml:space="preserve"> provided by S. Banerjee on </w:t>
      </w:r>
      <w:r w:rsidRPr="51A3965C" w:rsidR="68F2D592">
        <w:rPr>
          <w:rFonts w:ascii="Times New Roman" w:hAnsi="Times New Roman" w:eastAsia="Times New Roman" w:cs="Times New Roman"/>
          <w:b w:val="0"/>
          <w:bCs w:val="0"/>
          <w:u w:val="none"/>
        </w:rPr>
        <w:t>Kaggle.com</w:t>
      </w:r>
      <w:r w:rsidRPr="51A3965C" w:rsidR="1CD8AF5E">
        <w:rPr>
          <w:rFonts w:ascii="Times New Roman" w:hAnsi="Times New Roman" w:eastAsia="Times New Roman" w:cs="Times New Roman"/>
          <w:b w:val="0"/>
          <w:bCs w:val="0"/>
          <w:u w:val="none"/>
        </w:rPr>
        <w:t>.</w:t>
      </w:r>
      <w:r w:rsidRPr="51A3965C" w:rsidR="68F2D592">
        <w:rPr>
          <w:rFonts w:ascii="Times New Roman" w:hAnsi="Times New Roman" w:eastAsia="Times New Roman" w:cs="Times New Roman"/>
          <w:b w:val="0"/>
          <w:bCs w:val="0"/>
          <w:u w:val="none"/>
        </w:rPr>
        <w:t>.</w:t>
      </w:r>
      <w:r w:rsidRPr="51A3965C" w:rsidR="68F2D592">
        <w:rPr>
          <w:rFonts w:ascii="Times New Roman" w:hAnsi="Times New Roman" w:eastAsia="Times New Roman" w:cs="Times New Roman"/>
          <w:b w:val="0"/>
          <w:bCs w:val="0"/>
          <w:u w:val="none"/>
        </w:rPr>
        <w:t xml:space="preserve"> This biomedical dataset is a synthetic dataset, a type of dataset that is </w:t>
      </w:r>
      <w:r w:rsidRPr="51A3965C" w:rsidR="63848550">
        <w:rPr>
          <w:rFonts w:ascii="Times New Roman" w:hAnsi="Times New Roman" w:eastAsia="Times New Roman" w:cs="Times New Roman"/>
          <w:b w:val="0"/>
          <w:bCs w:val="0"/>
          <w:u w:val="none"/>
        </w:rPr>
        <w:t>entirely AI-generated. Synthetic datasets are made from analysis of organic datasets and mimic the t</w:t>
      </w:r>
      <w:r w:rsidRPr="51A3965C" w:rsidR="7B5D93ED">
        <w:rPr>
          <w:rFonts w:ascii="Times New Roman" w:hAnsi="Times New Roman" w:eastAsia="Times New Roman" w:cs="Times New Roman"/>
          <w:b w:val="0"/>
          <w:bCs w:val="0"/>
          <w:u w:val="none"/>
        </w:rPr>
        <w:t xml:space="preserve">rue data. One major advantage they have is anonymity; since they are based on true human metrics but are not actually the true human metrics, there is little-to-no risk </w:t>
      </w:r>
      <w:r w:rsidRPr="51A3965C" w:rsidR="100A8063">
        <w:rPr>
          <w:rFonts w:ascii="Times New Roman" w:hAnsi="Times New Roman" w:eastAsia="Times New Roman" w:cs="Times New Roman"/>
          <w:b w:val="0"/>
          <w:bCs w:val="0"/>
          <w:u w:val="none"/>
        </w:rPr>
        <w:t>of</w:t>
      </w:r>
      <w:r w:rsidRPr="51A3965C" w:rsidR="7B5D93ED">
        <w:rPr>
          <w:rFonts w:ascii="Times New Roman" w:hAnsi="Times New Roman" w:eastAsia="Times New Roman" w:cs="Times New Roman"/>
          <w:b w:val="0"/>
          <w:bCs w:val="0"/>
          <w:u w:val="none"/>
        </w:rPr>
        <w:t xml:space="preserve"> privacy violations f</w:t>
      </w:r>
      <w:r w:rsidRPr="51A3965C" w:rsidR="4CFA7F4D">
        <w:rPr>
          <w:rFonts w:ascii="Times New Roman" w:hAnsi="Times New Roman" w:eastAsia="Times New Roman" w:cs="Times New Roman"/>
          <w:b w:val="0"/>
          <w:bCs w:val="0"/>
          <w:u w:val="none"/>
        </w:rPr>
        <w:t xml:space="preserve">rom using AI-generated data. This is especially important for fields that </w:t>
      </w:r>
      <w:r w:rsidRPr="51A3965C" w:rsidR="2550C373">
        <w:rPr>
          <w:rFonts w:ascii="Times New Roman" w:hAnsi="Times New Roman" w:eastAsia="Times New Roman" w:cs="Times New Roman"/>
          <w:b w:val="0"/>
          <w:bCs w:val="0"/>
          <w:u w:val="none"/>
        </w:rPr>
        <w:t>require</w:t>
      </w:r>
      <w:r w:rsidRPr="51A3965C" w:rsidR="4CFA7F4D">
        <w:rPr>
          <w:rFonts w:ascii="Times New Roman" w:hAnsi="Times New Roman" w:eastAsia="Times New Roman" w:cs="Times New Roman"/>
          <w:b w:val="0"/>
          <w:bCs w:val="0"/>
          <w:u w:val="none"/>
        </w:rPr>
        <w:t xml:space="preserve"> handling sensitive </w:t>
      </w:r>
      <w:r w:rsidRPr="51A3965C" w:rsidR="33AD76FB">
        <w:rPr>
          <w:rFonts w:ascii="Times New Roman" w:hAnsi="Times New Roman" w:eastAsia="Times New Roman" w:cs="Times New Roman"/>
          <w:b w:val="0"/>
          <w:bCs w:val="0"/>
          <w:u w:val="none"/>
        </w:rPr>
        <w:t>data, such</w:t>
      </w:r>
      <w:r w:rsidRPr="51A3965C" w:rsidR="4CFA7F4D">
        <w:rPr>
          <w:rFonts w:ascii="Times New Roman" w:hAnsi="Times New Roman" w:eastAsia="Times New Roman" w:cs="Times New Roman"/>
          <w:b w:val="0"/>
          <w:bCs w:val="0"/>
          <w:u w:val="none"/>
        </w:rPr>
        <w:t xml:space="preserve"> as healthcare and finance</w:t>
      </w:r>
      <w:r w:rsidRPr="51A3965C" w:rsidR="02F5BAF1">
        <w:rPr>
          <w:rFonts w:ascii="Times New Roman" w:hAnsi="Times New Roman" w:eastAsia="Times New Roman" w:cs="Times New Roman"/>
          <w:b w:val="0"/>
          <w:bCs w:val="0"/>
          <w:u w:val="none"/>
        </w:rPr>
        <w:t>{</w:t>
      </w:r>
      <w:ins w:author="Muqtasid Qureshi" w:date="2025-02-11T21:30:27.668Z" w:id="1156204730">
        <w:r w:rsidRPr="51A3965C" w:rsidR="3989AC2C">
          <w:rPr>
            <w:rFonts w:ascii="Times New Roman" w:hAnsi="Times New Roman" w:eastAsia="Times New Roman" w:cs="Times New Roman"/>
            <w:b w:val="0"/>
            <w:bCs w:val="0"/>
            <w:u w:val="none"/>
          </w:rPr>
          <w:t>Mostly.ai</w:t>
        </w:r>
      </w:ins>
      <w:del w:author="Muqtasid Qureshi" w:date="2025-02-11T21:30:22.329Z" w:id="1953876025">
        <w:r w:rsidRPr="51A3965C" w:rsidDel="02F5BAF1">
          <w:rPr>
            <w:rFonts w:ascii="Times New Roman" w:hAnsi="Times New Roman" w:eastAsia="Times New Roman" w:cs="Times New Roman"/>
            <w:b w:val="0"/>
            <w:bCs w:val="0"/>
            <w:u w:val="none"/>
          </w:rPr>
          <w:delText>source</w:delText>
        </w:r>
      </w:del>
      <w:r w:rsidRPr="51A3965C" w:rsidR="02F5BAF1">
        <w:rPr>
          <w:rFonts w:ascii="Times New Roman" w:hAnsi="Times New Roman" w:eastAsia="Times New Roman" w:cs="Times New Roman"/>
          <w:b w:val="0"/>
          <w:bCs w:val="0"/>
          <w:u w:val="none"/>
        </w:rPr>
        <w:t>}</w:t>
      </w:r>
      <w:r w:rsidRPr="51A3965C" w:rsidR="4CFA7F4D">
        <w:rPr>
          <w:rFonts w:ascii="Times New Roman" w:hAnsi="Times New Roman" w:eastAsia="Times New Roman" w:cs="Times New Roman"/>
          <w:b w:val="0"/>
          <w:bCs w:val="0"/>
          <w:u w:val="none"/>
        </w:rPr>
        <w:t>.</w:t>
      </w:r>
    </w:p>
    <w:p w:rsidR="3BB08502" w:rsidP="51A3965C" w:rsidRDefault="3BB08502" w14:paraId="182FAC64" w14:textId="5DB21D44">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u w:val="none"/>
        </w:rPr>
      </w:pPr>
      <w:r w:rsidRPr="51A3965C" w:rsidR="3BB08502">
        <w:rPr>
          <w:rFonts w:ascii="Times New Roman" w:hAnsi="Times New Roman" w:eastAsia="Times New Roman" w:cs="Times New Roman"/>
          <w:b w:val="0"/>
          <w:bCs w:val="0"/>
          <w:u w:val="none"/>
        </w:rPr>
        <w:t>This dataset</w:t>
      </w:r>
      <w:r w:rsidRPr="51A3965C" w:rsidR="42036D05">
        <w:rPr>
          <w:rFonts w:ascii="Times New Roman" w:hAnsi="Times New Roman" w:eastAsia="Times New Roman" w:cs="Times New Roman"/>
          <w:b w:val="0"/>
          <w:bCs w:val="0"/>
          <w:u w:val="none"/>
        </w:rPr>
        <w:t xml:space="preserve">, which </w:t>
      </w:r>
      <w:r w:rsidRPr="51A3965C" w:rsidR="42036D05">
        <w:rPr>
          <w:rFonts w:ascii="Times New Roman" w:hAnsi="Times New Roman" w:eastAsia="Times New Roman" w:cs="Times New Roman"/>
          <w:b w:val="0"/>
          <w:bCs w:val="0"/>
          <w:u w:val="none"/>
        </w:rPr>
        <w:t>contains</w:t>
      </w:r>
      <w:r w:rsidRPr="51A3965C" w:rsidR="42036D05">
        <w:rPr>
          <w:rFonts w:ascii="Times New Roman" w:hAnsi="Times New Roman" w:eastAsia="Times New Roman" w:cs="Times New Roman"/>
          <w:b w:val="0"/>
          <w:bCs w:val="0"/>
          <w:u w:val="none"/>
        </w:rPr>
        <w:t xml:space="preserve"> 8763 non-null variables,</w:t>
      </w:r>
      <w:r w:rsidRPr="51A3965C" w:rsidR="12F06C24">
        <w:rPr>
          <w:rFonts w:ascii="Times New Roman" w:hAnsi="Times New Roman" w:eastAsia="Times New Roman" w:cs="Times New Roman"/>
          <w:b w:val="0"/>
          <w:bCs w:val="0"/>
          <w:u w:val="none"/>
        </w:rPr>
        <w:t xml:space="preserve"> exists</w:t>
      </w:r>
      <w:r w:rsidRPr="51A3965C" w:rsidR="3BB08502">
        <w:rPr>
          <w:rFonts w:ascii="Times New Roman" w:hAnsi="Times New Roman" w:eastAsia="Times New Roman" w:cs="Times New Roman"/>
          <w:b w:val="0"/>
          <w:bCs w:val="0"/>
          <w:u w:val="none"/>
        </w:rPr>
        <w:t xml:space="preserve"> to help researchers in biostatistics to analyze and predict factors </w:t>
      </w:r>
      <w:r w:rsidRPr="51A3965C" w:rsidR="4B69A574">
        <w:rPr>
          <w:rFonts w:ascii="Times New Roman" w:hAnsi="Times New Roman" w:eastAsia="Times New Roman" w:cs="Times New Roman"/>
          <w:b w:val="0"/>
          <w:bCs w:val="0"/>
          <w:u w:val="none"/>
        </w:rPr>
        <w:t xml:space="preserve">that are associated with heart attacks. </w:t>
      </w:r>
      <w:r w:rsidRPr="51A3965C" w:rsidR="2717BAAA">
        <w:rPr>
          <w:rFonts w:ascii="Times New Roman" w:hAnsi="Times New Roman" w:eastAsia="Times New Roman" w:cs="Times New Roman"/>
          <w:b w:val="0"/>
          <w:bCs w:val="0"/>
          <w:u w:val="none"/>
        </w:rPr>
        <w:t xml:space="preserve"> The data includes demographics of patients (such as age, gender, &amp; nationality), preexisting medical conditions (such as diabetes, obesity, </w:t>
      </w:r>
      <w:r w:rsidRPr="51A3965C" w:rsidR="5792D318">
        <w:rPr>
          <w:rFonts w:ascii="Times New Roman" w:hAnsi="Times New Roman" w:eastAsia="Times New Roman" w:cs="Times New Roman"/>
          <w:b w:val="0"/>
          <w:bCs w:val="0"/>
          <w:u w:val="none"/>
        </w:rPr>
        <w:t xml:space="preserve">&amp; family history), as well as lifestyle </w:t>
      </w:r>
      <w:r w:rsidRPr="51A3965C" w:rsidR="01D35D76">
        <w:rPr>
          <w:rFonts w:ascii="Times New Roman" w:hAnsi="Times New Roman" w:eastAsia="Times New Roman" w:cs="Times New Roman"/>
          <w:b w:val="0"/>
          <w:bCs w:val="0"/>
          <w:u w:val="none"/>
        </w:rPr>
        <w:t>(including</w:t>
      </w:r>
      <w:r w:rsidRPr="51A3965C" w:rsidR="5792D318">
        <w:rPr>
          <w:rFonts w:ascii="Times New Roman" w:hAnsi="Times New Roman" w:eastAsia="Times New Roman" w:cs="Times New Roman"/>
          <w:b w:val="0"/>
          <w:bCs w:val="0"/>
          <w:u w:val="none"/>
        </w:rPr>
        <w:t xml:space="preserve"> stress levels, </w:t>
      </w:r>
      <w:r w:rsidRPr="51A3965C" w:rsidR="29C2B838">
        <w:rPr>
          <w:rFonts w:ascii="Times New Roman" w:hAnsi="Times New Roman" w:eastAsia="Times New Roman" w:cs="Times New Roman"/>
          <w:b w:val="0"/>
          <w:bCs w:val="0"/>
          <w:u w:val="none"/>
        </w:rPr>
        <w:t>dietary habits, and exercise hours). The data also includes socioeconomic and geographic conditions of t</w:t>
      </w:r>
      <w:r w:rsidRPr="51A3965C" w:rsidR="44043FB8">
        <w:rPr>
          <w:rFonts w:ascii="Times New Roman" w:hAnsi="Times New Roman" w:eastAsia="Times New Roman" w:cs="Times New Roman"/>
          <w:b w:val="0"/>
          <w:bCs w:val="0"/>
          <w:u w:val="none"/>
        </w:rPr>
        <w:t xml:space="preserve">he patients as well. </w:t>
      </w:r>
      <w:r w:rsidRPr="51A3965C" w:rsidR="44043FB8">
        <w:rPr>
          <w:rFonts w:ascii="Times New Roman" w:hAnsi="Times New Roman" w:eastAsia="Times New Roman" w:cs="Times New Roman"/>
          <w:b w:val="0"/>
          <w:bCs w:val="0"/>
          <w:u w:val="none"/>
        </w:rPr>
        <w:t xml:space="preserve">Although </w:t>
      </w:r>
      <w:r w:rsidRPr="51A3965C" w:rsidR="49362D23">
        <w:rPr>
          <w:rFonts w:ascii="Times New Roman" w:hAnsi="Times New Roman" w:eastAsia="Times New Roman" w:cs="Times New Roman"/>
          <w:b w:val="0"/>
          <w:bCs w:val="0"/>
          <w:u w:val="none"/>
        </w:rPr>
        <w:t>synthetic data is made</w:t>
      </w:r>
      <w:r w:rsidRPr="51A3965C" w:rsidR="3ABA02A9">
        <w:rPr>
          <w:rFonts w:ascii="Times New Roman" w:hAnsi="Times New Roman" w:eastAsia="Times New Roman" w:cs="Times New Roman"/>
          <w:b w:val="0"/>
          <w:bCs w:val="0"/>
          <w:u w:val="none"/>
        </w:rPr>
        <w:t xml:space="preserve"> to help reduce bias, it may in fact increase bias depending on the conditions it was made under</w:t>
      </w:r>
      <w:r w:rsidRPr="51A3965C" w:rsidR="17D6EAE5">
        <w:rPr>
          <w:rFonts w:ascii="Times New Roman" w:hAnsi="Times New Roman" w:eastAsia="Times New Roman" w:cs="Times New Roman"/>
          <w:b w:val="0"/>
          <w:bCs w:val="0"/>
          <w:u w:val="none"/>
        </w:rPr>
        <w:t>, which includes the original data used to make the synthetic data.</w:t>
      </w:r>
    </w:p>
    <w:p w:rsidR="17D6EAE5" w:rsidP="51A3965C" w:rsidRDefault="17D6EAE5" w14:paraId="16600316" w14:textId="640D3A23">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1"/>
          <w:bCs w:val="1"/>
          <w:u w:val="single"/>
        </w:rPr>
      </w:pPr>
      <w:r w:rsidRPr="51A3965C" w:rsidR="17D6EAE5">
        <w:rPr>
          <w:rFonts w:ascii="Times New Roman" w:hAnsi="Times New Roman" w:eastAsia="Times New Roman" w:cs="Times New Roman"/>
          <w:b w:val="1"/>
          <w:bCs w:val="1"/>
          <w:u w:val="single"/>
        </w:rPr>
        <w:t xml:space="preserve">II. </w:t>
      </w:r>
      <w:r w:rsidRPr="51A3965C" w:rsidR="72BEA5BE">
        <w:rPr>
          <w:rFonts w:ascii="Times New Roman" w:hAnsi="Times New Roman" w:eastAsia="Times New Roman" w:cs="Times New Roman"/>
          <w:b w:val="1"/>
          <w:bCs w:val="1"/>
          <w:u w:val="single"/>
        </w:rPr>
        <w:t xml:space="preserve"> Imbalance in Variables</w:t>
      </w:r>
    </w:p>
    <w:p w:rsidR="31F82B38" w:rsidP="51A3965C" w:rsidRDefault="31F82B38" w14:paraId="761B9225" w14:textId="6FB30E00">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u w:val="none"/>
        </w:rPr>
      </w:pPr>
      <w:r w:rsidRPr="51A3965C" w:rsidR="31F82B38">
        <w:rPr>
          <w:rFonts w:ascii="Times New Roman" w:hAnsi="Times New Roman" w:eastAsia="Times New Roman" w:cs="Times New Roman"/>
          <w:b w:val="0"/>
          <w:bCs w:val="0"/>
          <w:u w:val="none"/>
        </w:rPr>
        <w:t>One issue affecting datasets, both organic and synthetic, is the issue of data balance.</w:t>
      </w:r>
      <w:r w:rsidRPr="51A3965C" w:rsidR="65CCB95F">
        <w:rPr>
          <w:rFonts w:ascii="Times New Roman" w:hAnsi="Times New Roman" w:eastAsia="Times New Roman" w:cs="Times New Roman"/>
          <w:b w:val="0"/>
          <w:bCs w:val="0"/>
          <w:u w:val="none"/>
        </w:rPr>
        <w:t xml:space="preserve"> A balanced dataset would have similar proportions of a classification for variables (such as ‘yes’ and</w:t>
      </w:r>
      <w:r w:rsidRPr="51A3965C" w:rsidR="3814EFE7">
        <w:rPr>
          <w:rFonts w:ascii="Times New Roman" w:hAnsi="Times New Roman" w:eastAsia="Times New Roman" w:cs="Times New Roman"/>
          <w:b w:val="0"/>
          <w:bCs w:val="0"/>
          <w:u w:val="none"/>
        </w:rPr>
        <w:t xml:space="preserve"> ‘no’ for an illness). If one or more classifications are overrepresented and the others are underrepresented, </w:t>
      </w:r>
      <w:r w:rsidRPr="51A3965C" w:rsidR="73CDC9EC">
        <w:rPr>
          <w:rFonts w:ascii="Times New Roman" w:hAnsi="Times New Roman" w:eastAsia="Times New Roman" w:cs="Times New Roman"/>
          <w:b w:val="0"/>
          <w:bCs w:val="0"/>
          <w:u w:val="none"/>
        </w:rPr>
        <w:t>then the dataset is imbalanced.</w:t>
      </w:r>
      <w:r w:rsidRPr="51A3965C" w:rsidR="1EEAC466">
        <w:rPr>
          <w:rFonts w:ascii="Times New Roman" w:hAnsi="Times New Roman" w:eastAsia="Times New Roman" w:cs="Times New Roman"/>
          <w:b w:val="0"/>
          <w:bCs w:val="0"/>
          <w:u w:val="none"/>
        </w:rPr>
        <w:t xml:space="preserve"> Imbalanced datasets </w:t>
      </w:r>
      <w:r w:rsidRPr="51A3965C" w:rsidR="0CC7428A">
        <w:rPr>
          <w:rFonts w:ascii="Times New Roman" w:hAnsi="Times New Roman" w:eastAsia="Times New Roman" w:cs="Times New Roman"/>
          <w:b w:val="0"/>
          <w:bCs w:val="0"/>
          <w:u w:val="none"/>
        </w:rPr>
        <w:t xml:space="preserve">often </w:t>
      </w:r>
      <w:r w:rsidRPr="51A3965C" w:rsidR="0CC7428A">
        <w:rPr>
          <w:rFonts w:ascii="Times New Roman" w:hAnsi="Times New Roman" w:eastAsia="Times New Roman" w:cs="Times New Roman"/>
          <w:b w:val="0"/>
          <w:bCs w:val="0"/>
          <w:u w:val="none"/>
        </w:rPr>
        <w:t>don’t</w:t>
      </w:r>
      <w:r w:rsidRPr="51A3965C" w:rsidR="0CC7428A">
        <w:rPr>
          <w:rFonts w:ascii="Times New Roman" w:hAnsi="Times New Roman" w:eastAsia="Times New Roman" w:cs="Times New Roman"/>
          <w:b w:val="0"/>
          <w:bCs w:val="0"/>
          <w:u w:val="none"/>
        </w:rPr>
        <w:t xml:space="preserve"> have</w:t>
      </w:r>
      <w:r w:rsidRPr="51A3965C" w:rsidR="1EEAC466">
        <w:rPr>
          <w:rFonts w:ascii="Times New Roman" w:hAnsi="Times New Roman" w:eastAsia="Times New Roman" w:cs="Times New Roman"/>
          <w:b w:val="0"/>
          <w:bCs w:val="0"/>
          <w:u w:val="none"/>
        </w:rPr>
        <w:t xml:space="preserve"> enough datapoints for training models. If </w:t>
      </w:r>
      <w:r w:rsidRPr="51A3965C" w:rsidR="5026CA98">
        <w:rPr>
          <w:rFonts w:ascii="Times New Roman" w:hAnsi="Times New Roman" w:eastAsia="Times New Roman" w:cs="Times New Roman"/>
          <w:b w:val="0"/>
          <w:bCs w:val="0"/>
          <w:u w:val="none"/>
        </w:rPr>
        <w:t>a disease</w:t>
      </w:r>
      <w:r w:rsidRPr="51A3965C" w:rsidR="2CE070FC">
        <w:rPr>
          <w:rFonts w:ascii="Times New Roman" w:hAnsi="Times New Roman" w:eastAsia="Times New Roman" w:cs="Times New Roman"/>
          <w:b w:val="0"/>
          <w:bCs w:val="0"/>
          <w:u w:val="none"/>
        </w:rPr>
        <w:t xml:space="preserve"> dataset</w:t>
      </w:r>
      <w:r w:rsidRPr="51A3965C" w:rsidR="5026CA98">
        <w:rPr>
          <w:rFonts w:ascii="Times New Roman" w:hAnsi="Times New Roman" w:eastAsia="Times New Roman" w:cs="Times New Roman"/>
          <w:b w:val="0"/>
          <w:bCs w:val="0"/>
          <w:u w:val="none"/>
        </w:rPr>
        <w:t>, for example, has</w:t>
      </w:r>
      <w:r w:rsidRPr="51A3965C" w:rsidR="235D7D00">
        <w:rPr>
          <w:rFonts w:ascii="Times New Roman" w:hAnsi="Times New Roman" w:eastAsia="Times New Roman" w:cs="Times New Roman"/>
          <w:b w:val="0"/>
          <w:bCs w:val="0"/>
          <w:u w:val="none"/>
        </w:rPr>
        <w:t xml:space="preserve"> over </w:t>
      </w:r>
      <w:r w:rsidRPr="51A3965C" w:rsidR="5026CA98">
        <w:rPr>
          <w:rFonts w:ascii="Times New Roman" w:hAnsi="Times New Roman" w:eastAsia="Times New Roman" w:cs="Times New Roman"/>
          <w:b w:val="0"/>
          <w:bCs w:val="0"/>
          <w:u w:val="none"/>
        </w:rPr>
        <w:t xml:space="preserve">90% ‘yes’ and less than 10% ‘no’, then predictive models (such as classification models) </w:t>
      </w:r>
      <w:r w:rsidRPr="51A3965C" w:rsidR="4A3F64B4">
        <w:rPr>
          <w:rFonts w:ascii="Times New Roman" w:hAnsi="Times New Roman" w:eastAsia="Times New Roman" w:cs="Times New Roman"/>
          <w:b w:val="0"/>
          <w:bCs w:val="0"/>
          <w:u w:val="none"/>
        </w:rPr>
        <w:t xml:space="preserve">may overfocus on the majority label and disregard the minority label </w:t>
      </w:r>
      <w:r w:rsidRPr="51A3965C" w:rsidR="4A3F64B4">
        <w:rPr>
          <w:rFonts w:ascii="Times New Roman" w:hAnsi="Times New Roman" w:eastAsia="Times New Roman" w:cs="Times New Roman"/>
          <w:b w:val="0"/>
          <w:bCs w:val="0"/>
          <w:u w:val="none"/>
        </w:rPr>
        <w:t>altogether</w:t>
      </w:r>
      <w:r w:rsidRPr="51A3965C" w:rsidR="14E10FB8">
        <w:rPr>
          <w:rFonts w:ascii="Times New Roman" w:hAnsi="Times New Roman" w:eastAsia="Times New Roman" w:cs="Times New Roman"/>
          <w:b w:val="0"/>
          <w:bCs w:val="0"/>
          <w:u w:val="none"/>
        </w:rPr>
        <w:t>{</w:t>
      </w:r>
      <w:r w:rsidRPr="51A3965C" w:rsidR="487234EA">
        <w:rPr>
          <w:rFonts w:ascii="Times New Roman" w:hAnsi="Times New Roman" w:eastAsia="Times New Roman" w:cs="Times New Roman"/>
          <w:b w:val="0"/>
          <w:bCs w:val="0"/>
          <w:u w:val="none"/>
        </w:rPr>
        <w:t>Saikat</w:t>
      </w:r>
      <w:r w:rsidRPr="51A3965C" w:rsidR="14E10FB8">
        <w:rPr>
          <w:rFonts w:ascii="Times New Roman" w:hAnsi="Times New Roman" w:eastAsia="Times New Roman" w:cs="Times New Roman"/>
          <w:b w:val="0"/>
          <w:bCs w:val="0"/>
          <w:u w:val="none"/>
        </w:rPr>
        <w:t>}</w:t>
      </w:r>
      <w:r w:rsidRPr="51A3965C" w:rsidR="4A3F64B4">
        <w:rPr>
          <w:rFonts w:ascii="Times New Roman" w:hAnsi="Times New Roman" w:eastAsia="Times New Roman" w:cs="Times New Roman"/>
          <w:b w:val="0"/>
          <w:bCs w:val="0"/>
          <w:u w:val="none"/>
        </w:rPr>
        <w:t>. Depending on the context, this would vastly increase either the false positive or false negative rate</w:t>
      </w:r>
      <w:r w:rsidRPr="51A3965C" w:rsidR="7C9A1DA1">
        <w:rPr>
          <w:rFonts w:ascii="Times New Roman" w:hAnsi="Times New Roman" w:eastAsia="Times New Roman" w:cs="Times New Roman"/>
          <w:b w:val="0"/>
          <w:bCs w:val="0"/>
          <w:u w:val="none"/>
        </w:rPr>
        <w:t xml:space="preserve"> of the model, which undermines the model’s predictive power.</w:t>
      </w:r>
    </w:p>
    <w:p w:rsidR="25489A1C" w:rsidP="51A3965C" w:rsidRDefault="25489A1C" w14:paraId="66AAF6CF" w14:textId="417347C4">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u w:val="none"/>
        </w:rPr>
      </w:pPr>
      <w:r w:rsidRPr="51A3965C" w:rsidR="25489A1C">
        <w:rPr>
          <w:rFonts w:ascii="Times New Roman" w:hAnsi="Times New Roman" w:eastAsia="Times New Roman" w:cs="Times New Roman"/>
          <w:b w:val="0"/>
          <w:bCs w:val="0"/>
          <w:u w:val="none"/>
        </w:rPr>
        <w:t xml:space="preserve">One example </w:t>
      </w:r>
      <w:r w:rsidRPr="51A3965C" w:rsidR="25489A1C">
        <w:rPr>
          <w:rFonts w:ascii="Times New Roman" w:hAnsi="Times New Roman" w:eastAsia="Times New Roman" w:cs="Times New Roman"/>
          <w:b w:val="0"/>
          <w:bCs w:val="0"/>
          <w:u w:val="none"/>
        </w:rPr>
        <w:t>here  is</w:t>
      </w:r>
      <w:r w:rsidRPr="51A3965C" w:rsidR="25489A1C">
        <w:rPr>
          <w:rFonts w:ascii="Times New Roman" w:hAnsi="Times New Roman" w:eastAsia="Times New Roman" w:cs="Times New Roman"/>
          <w:b w:val="0"/>
          <w:bCs w:val="0"/>
          <w:u w:val="none"/>
        </w:rPr>
        <w:t xml:space="preserve"> the gender imbalance</w:t>
      </w:r>
      <w:r w:rsidRPr="51A3965C" w:rsidR="5387382F">
        <w:rPr>
          <w:rFonts w:ascii="Times New Roman" w:hAnsi="Times New Roman" w:eastAsia="Times New Roman" w:cs="Times New Roman"/>
          <w:b w:val="0"/>
          <w:bCs w:val="0"/>
          <w:u w:val="none"/>
        </w:rPr>
        <w:t xml:space="preserve"> in the ‘sex’ variable. There are only 2652 females </w:t>
      </w:r>
      <w:r w:rsidRPr="51A3965C" w:rsidR="5387382F">
        <w:rPr>
          <w:rFonts w:ascii="Times New Roman" w:hAnsi="Times New Roman" w:eastAsia="Times New Roman" w:cs="Times New Roman"/>
          <w:b w:val="0"/>
          <w:bCs w:val="0"/>
          <w:u w:val="none"/>
        </w:rPr>
        <w:t>( about</w:t>
      </w:r>
      <w:r w:rsidRPr="51A3965C" w:rsidR="5387382F">
        <w:rPr>
          <w:rFonts w:ascii="Times New Roman" w:hAnsi="Times New Roman" w:eastAsia="Times New Roman" w:cs="Times New Roman"/>
          <w:b w:val="0"/>
          <w:bCs w:val="0"/>
          <w:u w:val="none"/>
        </w:rPr>
        <w:t xml:space="preserve"> 30%) compared to 6111 males. </w:t>
      </w:r>
      <w:r w:rsidRPr="51A3965C" w:rsidR="2C35D08A">
        <w:rPr>
          <w:rFonts w:ascii="Times New Roman" w:hAnsi="Times New Roman" w:eastAsia="Times New Roman" w:cs="Times New Roman"/>
          <w:b w:val="0"/>
          <w:bCs w:val="0"/>
          <w:u w:val="none"/>
        </w:rPr>
        <w:t xml:space="preserve">Though the imbalance is not extreme, there is a risk that statistical models made from this dataset </w:t>
      </w:r>
      <w:r w:rsidRPr="51A3965C" w:rsidR="2A0219A8">
        <w:rPr>
          <w:rFonts w:ascii="Times New Roman" w:hAnsi="Times New Roman" w:eastAsia="Times New Roman" w:cs="Times New Roman"/>
          <w:b w:val="0"/>
          <w:bCs w:val="0"/>
          <w:u w:val="none"/>
        </w:rPr>
        <w:t>will not</w:t>
      </w:r>
      <w:r w:rsidRPr="51A3965C" w:rsidR="2C35D08A">
        <w:rPr>
          <w:rFonts w:ascii="Times New Roman" w:hAnsi="Times New Roman" w:eastAsia="Times New Roman" w:cs="Times New Roman"/>
          <w:b w:val="0"/>
          <w:bCs w:val="0"/>
          <w:u w:val="none"/>
        </w:rPr>
        <w:t xml:space="preserve"> be able to accurately predict </w:t>
      </w:r>
      <w:r w:rsidRPr="51A3965C" w:rsidR="6A8EAFAF">
        <w:rPr>
          <w:rFonts w:ascii="Times New Roman" w:hAnsi="Times New Roman" w:eastAsia="Times New Roman" w:cs="Times New Roman"/>
          <w:b w:val="0"/>
          <w:bCs w:val="0"/>
          <w:u w:val="none"/>
        </w:rPr>
        <w:t>heart risk factors for female patients.</w:t>
      </w:r>
      <w:r w:rsidRPr="51A3965C" w:rsidR="389FC6A6">
        <w:rPr>
          <w:rFonts w:ascii="Times New Roman" w:hAnsi="Times New Roman" w:eastAsia="Times New Roman" w:cs="Times New Roman"/>
          <w:b w:val="0"/>
          <w:bCs w:val="0"/>
          <w:u w:val="none"/>
        </w:rPr>
        <w:t xml:space="preserve"> Currently, </w:t>
      </w:r>
      <w:r w:rsidRPr="51A3965C" w:rsidR="59C5E4C4">
        <w:rPr>
          <w:rFonts w:ascii="Times New Roman" w:hAnsi="Times New Roman" w:eastAsia="Times New Roman" w:cs="Times New Roman"/>
          <w:b w:val="0"/>
          <w:bCs w:val="0"/>
          <w:u w:val="none"/>
        </w:rPr>
        <w:t>medical</w:t>
      </w:r>
      <w:r w:rsidRPr="51A3965C" w:rsidR="5B18F0E5">
        <w:rPr>
          <w:rFonts w:ascii="Times New Roman" w:hAnsi="Times New Roman" w:eastAsia="Times New Roman" w:cs="Times New Roman"/>
          <w:b w:val="0"/>
          <w:bCs w:val="0"/>
          <w:u w:val="none"/>
        </w:rPr>
        <w:t xml:space="preserve"> institutions have </w:t>
      </w:r>
      <w:r w:rsidRPr="51A3965C" w:rsidR="15A3D9E3">
        <w:rPr>
          <w:rFonts w:ascii="Times New Roman" w:hAnsi="Times New Roman" w:eastAsia="Times New Roman" w:cs="Times New Roman"/>
          <w:b w:val="0"/>
          <w:bCs w:val="0"/>
          <w:u w:val="none"/>
        </w:rPr>
        <w:t>acknowledged</w:t>
      </w:r>
      <w:r w:rsidRPr="51A3965C" w:rsidR="5B18F0E5">
        <w:rPr>
          <w:rFonts w:ascii="Times New Roman" w:hAnsi="Times New Roman" w:eastAsia="Times New Roman" w:cs="Times New Roman"/>
          <w:b w:val="0"/>
          <w:bCs w:val="0"/>
          <w:u w:val="none"/>
        </w:rPr>
        <w:t xml:space="preserve"> that female patients are und</w:t>
      </w:r>
      <w:r w:rsidRPr="51A3965C" w:rsidR="042EDCD0">
        <w:rPr>
          <w:rFonts w:ascii="Times New Roman" w:hAnsi="Times New Roman" w:eastAsia="Times New Roman" w:cs="Times New Roman"/>
          <w:b w:val="0"/>
          <w:bCs w:val="0"/>
          <w:u w:val="none"/>
        </w:rPr>
        <w:t>errepresented in medical research</w:t>
      </w:r>
      <w:r w:rsidRPr="51A3965C" w:rsidR="042EDCD0">
        <w:rPr>
          <w:rFonts w:ascii="Times New Roman" w:hAnsi="Times New Roman" w:eastAsia="Times New Roman" w:cs="Times New Roman"/>
          <w:b w:val="0"/>
          <w:bCs w:val="0"/>
          <w:u w:val="none"/>
        </w:rPr>
        <w:t xml:space="preserve"> {</w:t>
      </w:r>
      <w:ins w:author="Muqtasid Qureshi" w:date="2025-02-11T21:33:21.49Z" w:id="1788825723">
        <w:r w:rsidRPr="51A3965C" w:rsidR="2F140296">
          <w:rPr>
            <w:rFonts w:ascii="Times New Roman" w:hAnsi="Times New Roman" w:eastAsia="Times New Roman" w:cs="Times New Roman"/>
            <w:b w:val="0"/>
            <w:bCs w:val="0"/>
            <w:u w:val="none"/>
          </w:rPr>
          <w:t>Balch</w:t>
        </w:r>
      </w:ins>
      <w:del w:author="Muqtasid Qureshi" w:date="2025-02-11T21:33:19.107Z" w:id="855613977">
        <w:r w:rsidRPr="51A3965C" w:rsidDel="5B18F0E5">
          <w:rPr>
            <w:rFonts w:ascii="Times New Roman" w:hAnsi="Times New Roman" w:eastAsia="Times New Roman" w:cs="Times New Roman"/>
            <w:b w:val="0"/>
            <w:bCs w:val="0"/>
            <w:u w:val="none"/>
          </w:rPr>
          <w:delText>source</w:delText>
        </w:r>
      </w:del>
      <w:r w:rsidRPr="51A3965C" w:rsidR="5B18F0E5">
        <w:rPr>
          <w:rFonts w:ascii="Times New Roman" w:hAnsi="Times New Roman" w:eastAsia="Times New Roman" w:cs="Times New Roman"/>
          <w:b w:val="0"/>
          <w:bCs w:val="0"/>
          <w:u w:val="none"/>
        </w:rPr>
        <w:t>}</w:t>
      </w:r>
      <w:r w:rsidRPr="51A3965C" w:rsidR="5B18F0E5">
        <w:rPr>
          <w:rFonts w:ascii="Times New Roman" w:hAnsi="Times New Roman" w:eastAsia="Times New Roman" w:cs="Times New Roman"/>
          <w:b w:val="0"/>
          <w:bCs w:val="0"/>
          <w:u w:val="none"/>
        </w:rPr>
        <w:t>.</w:t>
      </w:r>
      <w:r w:rsidRPr="51A3965C" w:rsidR="28B404A1">
        <w:rPr>
          <w:rFonts w:ascii="Times New Roman" w:hAnsi="Times New Roman" w:eastAsia="Times New Roman" w:cs="Times New Roman"/>
          <w:b w:val="0"/>
          <w:bCs w:val="0"/>
          <w:u w:val="none"/>
        </w:rPr>
        <w:t xml:space="preserve"> In organic data, low female representation is a form of selection bias called sampling bias, when a group of the population is less likely to be included in a study{</w:t>
      </w:r>
      <w:r w:rsidRPr="51A3965C" w:rsidR="28B404A1">
        <w:rPr>
          <w:rFonts w:ascii="Times New Roman" w:hAnsi="Times New Roman" w:eastAsia="Times New Roman" w:cs="Times New Roman"/>
          <w:b w:val="0"/>
          <w:bCs w:val="0"/>
          <w:u w:val="none"/>
        </w:rPr>
        <w:t>source</w:t>
      </w:r>
      <w:r w:rsidRPr="51A3965C" w:rsidR="28B404A1">
        <w:rPr>
          <w:rFonts w:ascii="Times New Roman" w:hAnsi="Times New Roman" w:eastAsia="Times New Roman" w:cs="Times New Roman"/>
          <w:b w:val="0"/>
          <w:bCs w:val="0"/>
          <w:u w:val="none"/>
        </w:rPr>
        <w:t>}</w:t>
      </w:r>
      <w:r w:rsidRPr="51A3965C" w:rsidR="5B18F0E5">
        <w:rPr>
          <w:rFonts w:ascii="Times New Roman" w:hAnsi="Times New Roman" w:eastAsia="Times New Roman" w:cs="Times New Roman"/>
          <w:b w:val="0"/>
          <w:bCs w:val="0"/>
          <w:u w:val="none"/>
        </w:rPr>
        <w:t xml:space="preserve"> Therefore, for the sake of women’s health, it is important to sample enough females for medical analysis. </w:t>
      </w:r>
    </w:p>
    <w:p w:rsidR="6A8EAFAF" w:rsidP="51A3965C" w:rsidRDefault="6A8EAFAF" w14:paraId="2BF41E3D" w14:textId="31A0E56F">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color w:val="000000" w:themeColor="text1" w:themeTint="FF" w:themeShade="FF"/>
          <w:sz w:val="24"/>
          <w:szCs w:val="24"/>
          <w:lang w:val="en-US"/>
        </w:rPr>
      </w:pPr>
      <w:r w:rsidRPr="51A3965C" w:rsidR="6A8EAFAF">
        <w:rPr>
          <w:rFonts w:ascii="Times New Roman" w:hAnsi="Times New Roman" w:eastAsia="Times New Roman" w:cs="Times New Roman"/>
          <w:b w:val="0"/>
          <w:bCs w:val="0"/>
          <w:u w:val="none"/>
        </w:rPr>
        <w:t>Another example of im</w:t>
      </w:r>
      <w:r w:rsidRPr="51A3965C" w:rsidR="16EAA40D">
        <w:rPr>
          <w:rFonts w:ascii="Times New Roman" w:hAnsi="Times New Roman" w:eastAsia="Times New Roman" w:cs="Times New Roman"/>
          <w:b w:val="0"/>
          <w:bCs w:val="0"/>
          <w:u w:val="none"/>
        </w:rPr>
        <w:t>balance is the continent variable. This da</w:t>
      </w:r>
      <w:r w:rsidRPr="51A3965C" w:rsidR="07690093">
        <w:rPr>
          <w:rFonts w:ascii="Times New Roman" w:hAnsi="Times New Roman" w:eastAsia="Times New Roman" w:cs="Times New Roman"/>
          <w:b w:val="0"/>
          <w:bCs w:val="0"/>
          <w:u w:val="none"/>
        </w:rPr>
        <w:t xml:space="preserve">taset is meant to describe factors affecting cardiology patients internationally. However, the continent variable shows that </w:t>
      </w:r>
      <w:r w:rsidRPr="51A3965C" w:rsidR="1223B39F">
        <w:rPr>
          <w:rFonts w:ascii="Times New Roman" w:hAnsi="Times New Roman" w:eastAsia="Times New Roman" w:cs="Times New Roman"/>
          <w:b w:val="0"/>
          <w:bCs w:val="0"/>
          <w:u w:val="none"/>
        </w:rPr>
        <w:t xml:space="preserve">there are only 873 Africans (around 10%) compared to 2543 Asians and 2242 Europeans. Due to this, </w:t>
      </w:r>
      <w:r w:rsidRPr="51A3965C" w:rsidR="7B68601F">
        <w:rPr>
          <w:rFonts w:ascii="Times New Roman" w:hAnsi="Times New Roman" w:eastAsia="Times New Roman" w:cs="Times New Roman"/>
          <w:b w:val="0"/>
          <w:bCs w:val="0"/>
          <w:u w:val="none"/>
        </w:rPr>
        <w:t>there is a risk that, though the dataset is meant for global analysis, it may not accurately examine risk factors for African patients</w:t>
      </w:r>
      <w:r w:rsidRPr="51A3965C" w:rsidR="019A05D6">
        <w:rPr>
          <w:rFonts w:ascii="Times New Roman" w:hAnsi="Times New Roman" w:eastAsia="Times New Roman" w:cs="Times New Roman"/>
          <w:b w:val="0"/>
          <w:bCs w:val="0"/>
          <w:u w:val="none"/>
        </w:rPr>
        <w:t xml:space="preserve">. One can </w:t>
      </w:r>
      <w:r w:rsidRPr="51A3965C" w:rsidR="019A05D6">
        <w:rPr>
          <w:rFonts w:ascii="Times New Roman" w:hAnsi="Times New Roman" w:eastAsia="Times New Roman" w:cs="Times New Roman"/>
          <w:b w:val="0"/>
          <w:bCs w:val="0"/>
          <w:u w:val="none"/>
        </w:rPr>
        <w:t xml:space="preserve">also </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see</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from the data that the diabetes variable is </w:t>
      </w:r>
      <w:r w:rsidRPr="51A3965C" w:rsidR="3A3AC6F2">
        <w:rPr>
          <w:rFonts w:ascii="Times New Roman" w:hAnsi="Times New Roman" w:eastAsia="Times New Roman" w:cs="Times New Roman"/>
          <w:noProof w:val="0"/>
          <w:color w:val="000000" w:themeColor="text1" w:themeTint="FF" w:themeShade="FF"/>
          <w:sz w:val="24"/>
          <w:szCs w:val="24"/>
          <w:lang w:val="en-US"/>
        </w:rPr>
        <w:t>somewhat unbalanced</w:t>
      </w:r>
      <w:r w:rsidRPr="51A3965C" w:rsidR="3A3AC6F2">
        <w:rPr>
          <w:rFonts w:ascii="Times New Roman" w:hAnsi="Times New Roman" w:eastAsia="Times New Roman" w:cs="Times New Roman"/>
          <w:noProof w:val="0"/>
          <w:color w:val="000000" w:themeColor="text1" w:themeTint="FF" w:themeShade="FF"/>
          <w:sz w:val="24"/>
          <w:szCs w:val="24"/>
          <w:lang w:val="en-US"/>
        </w:rPr>
        <w:t>. There are 3047 non-diabetics (around 35%), compared to 5716 diabetic patients. Imbalance here could lead to the models focusing too much on factors for diabetic patients</w:t>
      </w:r>
      <w:r w:rsidRPr="51A3965C" w:rsidR="58D4AFC7">
        <w:rPr>
          <w:rFonts w:ascii="Times New Roman" w:hAnsi="Times New Roman" w:eastAsia="Times New Roman" w:cs="Times New Roman"/>
          <w:noProof w:val="0"/>
          <w:color w:val="000000" w:themeColor="text1" w:themeTint="FF" w:themeShade="FF"/>
          <w:sz w:val="24"/>
          <w:szCs w:val="24"/>
          <w:lang w:val="en-US"/>
        </w:rPr>
        <w:t>, and</w:t>
      </w:r>
      <w:r w:rsidRPr="51A3965C" w:rsidR="542B82AE">
        <w:rPr>
          <w:rFonts w:ascii="Times New Roman" w:hAnsi="Times New Roman" w:eastAsia="Times New Roman" w:cs="Times New Roman"/>
          <w:noProof w:val="0"/>
          <w:color w:val="000000" w:themeColor="text1" w:themeTint="FF" w:themeShade="FF"/>
          <w:sz w:val="24"/>
          <w:szCs w:val="24"/>
          <w:lang w:val="en-US"/>
        </w:rPr>
        <w:t xml:space="preserve"> n</w:t>
      </w:r>
      <w:r w:rsidRPr="51A3965C" w:rsidR="4D1549C8">
        <w:rPr>
          <w:rFonts w:ascii="Times New Roman" w:hAnsi="Times New Roman" w:eastAsia="Times New Roman" w:cs="Times New Roman"/>
          <w:b w:val="0"/>
          <w:bCs w:val="0"/>
          <w:u w:val="none"/>
        </w:rPr>
        <w:t>eglect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factors that</w:t>
      </w:r>
      <w:ins w:author="Muqtasid Qureshi" w:date="2025-02-11T20:38:59.933Z" w:id="212016402">
        <w:r w:rsidRPr="51A3965C" w:rsidR="6592AB6F">
          <w:rPr>
            <w:rFonts w:ascii="Times New Roman" w:hAnsi="Times New Roman" w:eastAsia="Times New Roman" w:cs="Times New Roman"/>
            <w:noProof w:val="0"/>
            <w:color w:val="000000" w:themeColor="text1" w:themeTint="FF" w:themeShade="FF"/>
            <w:sz w:val="24"/>
            <w:szCs w:val="24"/>
            <w:lang w:val="en-US"/>
          </w:rPr>
          <w:t xml:space="preserve"> </w:t>
        </w:r>
      </w:ins>
      <w:r w:rsidRPr="51A3965C" w:rsidR="70636F62">
        <w:rPr>
          <w:rFonts w:ascii="Times New Roman" w:hAnsi="Times New Roman" w:eastAsia="Times New Roman" w:cs="Times New Roman"/>
          <w:noProof w:val="0"/>
          <w:color w:val="000000" w:themeColor="text1" w:themeTint="FF" w:themeShade="FF"/>
          <w:sz w:val="24"/>
          <w:szCs w:val="24"/>
          <w:lang w:val="en-US"/>
        </w:rPr>
        <w:t>are more important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for non-diabetics.</w:t>
      </w:r>
      <w:r w:rsidRPr="51A3965C" w:rsidR="59C0AA11">
        <w:rPr>
          <w:rFonts w:ascii="Times New Roman" w:hAnsi="Times New Roman" w:eastAsia="Times New Roman" w:cs="Times New Roman"/>
          <w:noProof w:val="0"/>
          <w:color w:val="000000" w:themeColor="text1" w:themeTint="FF" w:themeShade="FF"/>
          <w:sz w:val="24"/>
          <w:szCs w:val="24"/>
          <w:lang w:val="en-US"/>
        </w:rPr>
        <w:t xml:space="preserve">  Smoking is even more imbalanced than diabetes. There are 904 non-smokers (around 10%) compared to 7859 smokers. Having a dataset this imbalanced has a strong risk of focusing only on conditions that affect smokers and not on those that affect non-smokers.</w:t>
      </w:r>
    </w:p>
    <w:p w:rsidR="0C33F4A9" w:rsidP="51A3965C" w:rsidRDefault="0C33F4A9" w14:paraId="53F926DE" w14:textId="174AAA30">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1"/>
          <w:bCs w:val="1"/>
          <w:u w:val="single"/>
        </w:rPr>
      </w:pPr>
      <w:r w:rsidRPr="51A3965C" w:rsidR="0C33F4A9">
        <w:rPr>
          <w:rFonts w:ascii="Times New Roman" w:hAnsi="Times New Roman" w:eastAsia="Times New Roman" w:cs="Times New Roman"/>
          <w:b w:val="1"/>
          <w:bCs w:val="1"/>
          <w:u w:val="single"/>
        </w:rPr>
        <w:t>III. Revealed Imbalance after Preprocessing</w:t>
      </w:r>
    </w:p>
    <w:p w:rsidR="3A3AC6F2" w:rsidP="51A3965C" w:rsidRDefault="3A3AC6F2" w14:paraId="1CD4918D" w14:textId="7D6EB18B">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A3AC6F2">
        <w:rPr>
          <w:rFonts w:ascii="Times New Roman" w:hAnsi="Times New Roman" w:eastAsia="Times New Roman" w:cs="Times New Roman"/>
          <w:noProof w:val="0"/>
          <w:color w:val="000000" w:themeColor="text1" w:themeTint="FF" w:themeShade="FF"/>
          <w:sz w:val="24"/>
          <w:szCs w:val="24"/>
          <w:lang w:val="en-US"/>
        </w:rPr>
        <w:t xml:space="preserve">In some cases, imbalance in a variable is not obvious without doing preprocessing beforehand. In the case of BMI, </w:t>
      </w:r>
      <w:r w:rsidRPr="51A3965C" w:rsidR="3A3AC6F2">
        <w:rPr>
          <w:rFonts w:ascii="Times New Roman" w:hAnsi="Times New Roman" w:eastAsia="Times New Roman" w:cs="Times New Roman"/>
          <w:noProof w:val="0"/>
          <w:color w:val="000000" w:themeColor="text1" w:themeTint="FF" w:themeShade="FF"/>
          <w:sz w:val="24"/>
          <w:szCs w:val="24"/>
          <w:lang w:val="en-US"/>
        </w:rPr>
        <w:t>it appears that the dataset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is balanced because one has many people whose BMI ranges from less than 20 to over 30</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w:t>
      </w:r>
      <w:r w:rsidRPr="51A3965C" w:rsidR="3A3AC6F2">
        <w:rPr>
          <w:rFonts w:ascii="Times New Roman" w:hAnsi="Times New Roman" w:eastAsia="Times New Roman" w:cs="Times New Roman"/>
          <w:noProof w:val="0"/>
          <w:color w:val="000000" w:themeColor="text1" w:themeTint="FF" w:themeShade="FF"/>
          <w:sz w:val="24"/>
          <w:szCs w:val="24"/>
          <w:lang w:val="en-US"/>
        </w:rPr>
        <w:t>However, the standard international BMI definition</w:t>
      </w:r>
      <w:ins w:author="Muqtasid Qureshi" w:date="2025-02-11T21:35:47.102Z" w:id="1737904874">
        <w:r w:rsidRPr="51A3965C" w:rsidR="523D8DD0">
          <w:rPr>
            <w:rFonts w:ascii="Times New Roman" w:hAnsi="Times New Roman" w:eastAsia="Times New Roman" w:cs="Times New Roman"/>
            <w:noProof w:val="0"/>
            <w:color w:val="000000" w:themeColor="text1" w:themeTint="FF" w:themeShade="FF"/>
            <w:sz w:val="24"/>
            <w:szCs w:val="24"/>
            <w:lang w:val="en-US"/>
          </w:rPr>
          <w:t xml:space="preserve">, used by the </w:t>
        </w:r>
        <w:r w:rsidRPr="51A3965C" w:rsidR="523D8DD0">
          <w:rPr>
            <w:rFonts w:ascii="Times New Roman" w:hAnsi="Times New Roman" w:eastAsia="Times New Roman" w:cs="Times New Roman"/>
            <w:noProof w:val="0"/>
            <w:color w:val="000000" w:themeColor="text1" w:themeTint="FF" w:themeShade="FF"/>
            <w:sz w:val="24"/>
            <w:szCs w:val="24"/>
            <w:lang w:val="en-US"/>
          </w:rPr>
          <w:t>NIH,</w:t>
        </w:r>
      </w:ins>
      <w:r w:rsidRPr="51A3965C" w:rsidR="3A3AC6F2">
        <w:rPr>
          <w:rFonts w:ascii="Times New Roman" w:hAnsi="Times New Roman" w:eastAsia="Times New Roman" w:cs="Times New Roman"/>
          <w:noProof w:val="0"/>
          <w:color w:val="000000" w:themeColor="text1" w:themeTint="FF" w:themeShade="FF"/>
          <w:sz w:val="24"/>
          <w:szCs w:val="24"/>
          <w:lang w:val="en-US"/>
        </w:rPr>
        <w:t xml:space="preserve">  states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that underweight is less than 18.5, normal weight is from 18.5 to under 25, overweight is from 25 to under 30, and obese is 30 or more{</w:t>
      </w:r>
      <w:del w:author="Muqtasid Qureshi" w:date="2025-02-11T21:35:50.184Z" w:id="97442268">
        <w:r w:rsidRPr="51A3965C" w:rsidDel="3A3AC6F2">
          <w:rPr>
            <w:rFonts w:ascii="Times New Roman" w:hAnsi="Times New Roman" w:eastAsia="Times New Roman" w:cs="Times New Roman"/>
            <w:noProof w:val="0"/>
            <w:color w:val="000000" w:themeColor="text1" w:themeTint="FF" w:themeShade="FF"/>
            <w:sz w:val="24"/>
            <w:szCs w:val="24"/>
            <w:lang w:val="en-US"/>
          </w:rPr>
          <w:delText>source?</w:delText>
        </w:r>
      </w:del>
      <w:ins w:author="Muqtasid Qureshi" w:date="2025-02-11T21:35:52.784Z" w:id="1687600621">
        <w:r w:rsidRPr="51A3965C" w:rsidR="31B5B1DE">
          <w:rPr>
            <w:rFonts w:ascii="Times New Roman" w:hAnsi="Times New Roman" w:eastAsia="Times New Roman" w:cs="Times New Roman"/>
            <w:noProof w:val="0"/>
            <w:color w:val="000000" w:themeColor="text1" w:themeTint="FF" w:themeShade="FF"/>
            <w:sz w:val="24"/>
            <w:szCs w:val="24"/>
            <w:lang w:val="en-US"/>
          </w:rPr>
          <w:t>Joslin Diabetes</w:t>
        </w:r>
      </w:ins>
      <w:r w:rsidRPr="51A3965C" w:rsidR="3A3AC6F2">
        <w:rPr>
          <w:rFonts w:ascii="Times New Roman" w:hAnsi="Times New Roman" w:eastAsia="Times New Roman" w:cs="Times New Roman"/>
          <w:noProof w:val="0"/>
          <w:color w:val="000000" w:themeColor="text1" w:themeTint="FF" w:themeShade="FF"/>
          <w:sz w:val="24"/>
          <w:szCs w:val="24"/>
          <w:lang w:val="en-US"/>
        </w:rPr>
        <w:t>}. When looking at the BMI through this lens, it appears that there are only 204 underweight individuals (2.3%). With so few individuals in the category, there is a huge risk that the data analysis results won’t accurately identify which heart disease factors are more significant for underweight individuals.</w:t>
      </w:r>
    </w:p>
    <w:p w:rsidR="3A3AC6F2" w:rsidP="51A3965C" w:rsidRDefault="3A3AC6F2" w14:paraId="6EF91445" w14:textId="365F1AC5">
      <w:pPr>
        <w:bidi w:val="0"/>
        <w:spacing w:before="0" w:beforeAutospacing="off" w:after="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A3AC6F2">
        <w:rPr>
          <w:rFonts w:ascii="Times New Roman" w:hAnsi="Times New Roman" w:eastAsia="Times New Roman" w:cs="Times New Roman"/>
          <w:noProof w:val="0"/>
          <w:color w:val="000000" w:themeColor="text1" w:themeTint="FF" w:themeShade="FF"/>
          <w:sz w:val="24"/>
          <w:szCs w:val="24"/>
          <w:lang w:val="en-US"/>
        </w:rPr>
        <w:t xml:space="preserve">Another variable that is imbalanced, after preprocessing, is 'Exercise Hours Per Week'. This variable gauges how much one exercises each week. After preprocessing, it is shown that 240 people (2.7%) hardly exercise at all, and 858 people (9.8%) exercise less than 2.5 hours every week. This shows that the model made with this dataset </w:t>
      </w:r>
      <w:r w:rsidRPr="51A3965C" w:rsidR="3A3AC6F2">
        <w:rPr>
          <w:rFonts w:ascii="Times New Roman" w:hAnsi="Times New Roman" w:eastAsia="Times New Roman" w:cs="Times New Roman"/>
          <w:noProof w:val="0"/>
          <w:color w:val="000000" w:themeColor="text1" w:themeTint="FF" w:themeShade="FF"/>
          <w:sz w:val="24"/>
          <w:szCs w:val="24"/>
          <w:lang w:val="en-US"/>
        </w:rPr>
        <w:t>won’t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be as effective at discovering the most </w:t>
      </w:r>
      <w:r w:rsidRPr="51A3965C" w:rsidR="3A3AC6F2">
        <w:rPr>
          <w:rFonts w:ascii="Times New Roman" w:hAnsi="Times New Roman" w:eastAsia="Times New Roman" w:cs="Times New Roman"/>
          <w:noProof w:val="0"/>
          <w:color w:val="000000" w:themeColor="text1" w:themeTint="FF" w:themeShade="FF"/>
          <w:sz w:val="24"/>
          <w:szCs w:val="24"/>
          <w:lang w:val="en-US"/>
        </w:rPr>
        <w:t>important factors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that influence heart disease risk in those who do little-to-no exercise. </w:t>
      </w:r>
    </w:p>
    <w:p w:rsidR="3A3AC6F2" w:rsidP="51A3965C" w:rsidRDefault="3A3AC6F2" w14:paraId="4B302BA4" w14:textId="21840FBC">
      <w:pPr>
        <w:bidi w:val="0"/>
        <w:spacing w:before="0" w:beforeAutospacing="off" w:after="0" w:afterAutospacing="off" w:line="480" w:lineRule="auto"/>
        <w:jc w:val="left"/>
        <w:rPr>
          <w:rFonts w:ascii="Times New Roman" w:hAnsi="Times New Roman" w:eastAsia="Times New Roman" w:cs="Times New Roman"/>
          <w:b w:val="1"/>
          <w:bCs w:val="1"/>
          <w:noProof w:val="0"/>
          <w:color w:val="000000" w:themeColor="text1" w:themeTint="FF" w:themeShade="FF"/>
          <w:sz w:val="24"/>
          <w:szCs w:val="24"/>
          <w:u w:val="single"/>
          <w:lang w:val="en-US"/>
        </w:rPr>
      </w:pPr>
      <w:r w:rsidRPr="51A3965C" w:rsidR="3A3AC6F2">
        <w:rPr>
          <w:rFonts w:ascii="Times New Roman" w:hAnsi="Times New Roman" w:eastAsia="Times New Roman" w:cs="Times New Roman"/>
          <w:b w:val="1"/>
          <w:bCs w:val="1"/>
          <w:noProof w:val="0"/>
          <w:color w:val="000000" w:themeColor="text1" w:themeTint="FF" w:themeShade="FF"/>
          <w:sz w:val="24"/>
          <w:szCs w:val="24"/>
          <w:u w:val="single"/>
          <w:lang w:val="en-US"/>
        </w:rPr>
        <w:t xml:space="preserve"> </w:t>
      </w:r>
      <w:r w:rsidRPr="51A3965C" w:rsidR="0A8CDEF4">
        <w:rPr>
          <w:rFonts w:ascii="Times New Roman" w:hAnsi="Times New Roman" w:eastAsia="Times New Roman" w:cs="Times New Roman"/>
          <w:b w:val="1"/>
          <w:bCs w:val="1"/>
          <w:noProof w:val="0"/>
          <w:color w:val="000000" w:themeColor="text1" w:themeTint="FF" w:themeShade="FF"/>
          <w:sz w:val="24"/>
          <w:szCs w:val="24"/>
          <w:u w:val="single"/>
          <w:lang w:val="en-US"/>
        </w:rPr>
        <w:t>IV. Non-Imbalanced Biases in Reported Variables</w:t>
      </w:r>
    </w:p>
    <w:p w:rsidR="3A3AC6F2" w:rsidP="51A3965C" w:rsidRDefault="3A3AC6F2" w14:paraId="2753C70F" w14:textId="75AED0B7">
      <w:pPr>
        <w:bidi w:val="0"/>
        <w:spacing w:before="0" w:beforeAutospacing="off" w:after="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A3AC6F2">
        <w:rPr>
          <w:rFonts w:ascii="Times New Roman" w:hAnsi="Times New Roman" w:eastAsia="Times New Roman" w:cs="Times New Roman"/>
          <w:noProof w:val="0"/>
          <w:color w:val="000000" w:themeColor="text1" w:themeTint="FF" w:themeShade="FF"/>
          <w:sz w:val="24"/>
          <w:szCs w:val="24"/>
          <w:lang w:val="en-US"/>
        </w:rPr>
        <w:t xml:space="preserve">In addition to imbalance in the dataset, one must also be mindful of bias inherent within the variables themselves. Though data scientists take pride in their analytical abilities, the quality of the data often </w:t>
      </w:r>
      <w:r w:rsidRPr="51A3965C" w:rsidR="3A3AC6F2">
        <w:rPr>
          <w:rFonts w:ascii="Times New Roman" w:hAnsi="Times New Roman" w:eastAsia="Times New Roman" w:cs="Times New Roman"/>
          <w:noProof w:val="0"/>
          <w:color w:val="000000" w:themeColor="text1" w:themeTint="FF" w:themeShade="FF"/>
          <w:sz w:val="24"/>
          <w:szCs w:val="24"/>
          <w:lang w:val="en-US"/>
        </w:rPr>
        <w:t>determines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the usability of the analysis. If the data quality is poor or </w:t>
      </w:r>
      <w:r w:rsidRPr="51A3965C" w:rsidR="3A3AC6F2">
        <w:rPr>
          <w:rFonts w:ascii="Times New Roman" w:hAnsi="Times New Roman" w:eastAsia="Times New Roman" w:cs="Times New Roman"/>
          <w:noProof w:val="0"/>
          <w:color w:val="000000" w:themeColor="text1" w:themeTint="FF" w:themeShade="FF"/>
          <w:sz w:val="24"/>
          <w:szCs w:val="24"/>
          <w:lang w:val="en-US"/>
        </w:rPr>
        <w:t>doesn’t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sufficiently explain the observation of interest, the data scientists may unintentionally mislead stakeholders and lead to </w:t>
      </w:r>
      <w:r w:rsidRPr="51A3965C" w:rsidR="3A3AC6F2">
        <w:rPr>
          <w:rFonts w:ascii="Times New Roman" w:hAnsi="Times New Roman" w:eastAsia="Times New Roman" w:cs="Times New Roman"/>
          <w:noProof w:val="0"/>
          <w:color w:val="000000" w:themeColor="text1" w:themeTint="FF" w:themeShade="FF"/>
          <w:sz w:val="24"/>
          <w:szCs w:val="24"/>
          <w:lang w:val="en-US"/>
        </w:rPr>
        <w:t>erroneous decision-making.</w:t>
      </w:r>
    </w:p>
    <w:p w:rsidR="3A3AC6F2" w:rsidP="51A3965C" w:rsidRDefault="3A3AC6F2" w14:paraId="7E4C4ADB" w14:textId="270B11B6">
      <w:pPr>
        <w:bidi w:val="0"/>
        <w:spacing w:before="0" w:beforeAutospacing="off" w:after="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A3AC6F2">
        <w:rPr>
          <w:rFonts w:ascii="Times New Roman" w:hAnsi="Times New Roman" w:eastAsia="Times New Roman" w:cs="Times New Roman"/>
          <w:noProof w:val="0"/>
          <w:color w:val="000000" w:themeColor="text1" w:themeTint="FF" w:themeShade="FF"/>
          <w:sz w:val="24"/>
          <w:szCs w:val="24"/>
          <w:lang w:val="en-US"/>
        </w:rPr>
        <w:t>Looking back at BMI, this dataset is meant to cover individuals from across the globe. However, the international definition of BMI does not equally apply to all ethnic groups. Those of Asian descent experience the effects of obesity at lower BMIs than non-Asians. As such, Asian countries, and Asian American health professionals often use adjusted BMI standards for Asian patients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The Asian American Diabetes Initiative </w:t>
      </w:r>
      <w:r w:rsidRPr="51A3965C" w:rsidR="3A3AC6F2">
        <w:rPr>
          <w:rFonts w:ascii="Times New Roman" w:hAnsi="Times New Roman" w:eastAsia="Times New Roman" w:cs="Times New Roman"/>
          <w:noProof w:val="0"/>
          <w:color w:val="000000" w:themeColor="text1" w:themeTint="FF" w:themeShade="FF"/>
          <w:sz w:val="24"/>
          <w:szCs w:val="24"/>
          <w:lang w:val="en-US"/>
        </w:rPr>
        <w:t>states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that for Asian Americans, a BMI of 23 is overweight, and a BMI of 27 is </w:t>
      </w:r>
      <w:r w:rsidRPr="51A3965C" w:rsidR="3A3AC6F2">
        <w:rPr>
          <w:rFonts w:ascii="Times New Roman" w:hAnsi="Times New Roman" w:eastAsia="Times New Roman" w:cs="Times New Roman"/>
          <w:noProof w:val="0"/>
          <w:color w:val="000000" w:themeColor="text1" w:themeTint="FF" w:themeShade="FF"/>
          <w:sz w:val="24"/>
          <w:szCs w:val="24"/>
          <w:lang w:val="en-US"/>
        </w:rPr>
        <w:t>obese{</w:t>
      </w:r>
      <w:ins w:author="Muqtasid Qureshi" w:date="2025-02-11T21:35:25.707Z" w:id="1229862110">
        <w:r w:rsidRPr="51A3965C" w:rsidR="24D22CEF">
          <w:rPr>
            <w:rFonts w:ascii="Times New Roman" w:hAnsi="Times New Roman" w:eastAsia="Times New Roman" w:cs="Times New Roman"/>
            <w:noProof w:val="0"/>
            <w:color w:val="000000" w:themeColor="text1" w:themeTint="FF" w:themeShade="FF"/>
            <w:sz w:val="24"/>
            <w:szCs w:val="24"/>
            <w:lang w:val="en-US"/>
          </w:rPr>
          <w:t>Joslin Diabetes</w:t>
        </w:r>
      </w:ins>
      <w:del w:author="Muqtasid Qureshi" w:date="2025-02-11T21:35:21.501Z" w:id="339801846">
        <w:r w:rsidRPr="51A3965C" w:rsidDel="3A3AC6F2">
          <w:rPr>
            <w:rFonts w:ascii="Times New Roman" w:hAnsi="Times New Roman" w:eastAsia="Times New Roman" w:cs="Times New Roman"/>
            <w:noProof w:val="0"/>
            <w:color w:val="000000" w:themeColor="text1" w:themeTint="FF" w:themeShade="FF"/>
            <w:sz w:val="24"/>
            <w:szCs w:val="24"/>
            <w:lang w:val="en-US"/>
          </w:rPr>
          <w:delText xml:space="preserve"> </w:delText>
        </w:r>
        <w:r w:rsidRPr="51A3965C" w:rsidDel="3A3AC6F2">
          <w:rPr>
            <w:rFonts w:ascii="Times New Roman" w:hAnsi="Times New Roman" w:eastAsia="Times New Roman" w:cs="Times New Roman"/>
            <w:noProof w:val="0"/>
            <w:color w:val="000000" w:themeColor="text1" w:themeTint="FF" w:themeShade="FF"/>
            <w:sz w:val="24"/>
            <w:szCs w:val="24"/>
            <w:lang w:val="en-US"/>
          </w:rPr>
          <w:delText>source</w:delText>
        </w:r>
      </w:del>
      <w:r w:rsidRPr="51A3965C" w:rsidR="3A3AC6F2">
        <w:rPr>
          <w:rFonts w:ascii="Times New Roman" w:hAnsi="Times New Roman" w:eastAsia="Times New Roman" w:cs="Times New Roman"/>
          <w:noProof w:val="0"/>
          <w:color w:val="000000" w:themeColor="text1" w:themeTint="FF" w:themeShade="FF"/>
          <w:sz w:val="24"/>
          <w:szCs w:val="24"/>
          <w:lang w:val="en-US"/>
        </w:rPr>
        <w:t xml:space="preserve">}. </w:t>
      </w:r>
    </w:p>
    <w:p w:rsidR="3A3AC6F2" w:rsidP="51A3965C" w:rsidRDefault="3A3AC6F2" w14:paraId="2626364C" w14:textId="07B4D9DA">
      <w:pPr>
        <w:bidi w:val="0"/>
        <w:spacing w:before="0" w:beforeAutospacing="off" w:after="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A3AC6F2">
        <w:rPr>
          <w:rFonts w:ascii="Times New Roman" w:hAnsi="Times New Roman" w:eastAsia="Times New Roman" w:cs="Times New Roman"/>
          <w:noProof w:val="0"/>
          <w:color w:val="000000" w:themeColor="text1" w:themeTint="FF" w:themeShade="FF"/>
          <w:sz w:val="24"/>
          <w:szCs w:val="24"/>
          <w:lang w:val="en-US"/>
        </w:rPr>
        <w:t xml:space="preserve">From our preprocessing, there are 3881 obese individuals by the international BMI score. However, the “Obesity” variable states that there are 4394 obese individuals. After comparing the BMI to the official obese dummy variable in the dataset, the flaws became even more </w:t>
      </w:r>
      <w:r w:rsidRPr="51A3965C" w:rsidR="3A3AC6F2">
        <w:rPr>
          <w:rFonts w:ascii="Times New Roman" w:hAnsi="Times New Roman" w:eastAsia="Times New Roman" w:cs="Times New Roman"/>
          <w:noProof w:val="0"/>
          <w:color w:val="000000" w:themeColor="text1" w:themeTint="FF" w:themeShade="FF"/>
          <w:sz w:val="24"/>
          <w:szCs w:val="24"/>
          <w:lang w:val="en-US"/>
        </w:rPr>
        <w:t>evident</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w:t>
      </w:r>
      <w:r w:rsidRPr="51A3965C" w:rsidR="3A3AC6F2">
        <w:rPr>
          <w:rFonts w:ascii="Times New Roman" w:hAnsi="Times New Roman" w:eastAsia="Times New Roman" w:cs="Times New Roman"/>
          <w:noProof w:val="0"/>
          <w:color w:val="000000" w:themeColor="text1" w:themeTint="FF" w:themeShade="FF"/>
          <w:sz w:val="24"/>
          <w:szCs w:val="24"/>
          <w:lang w:val="en-US"/>
        </w:rPr>
        <w:t>It appears that many individuals</w:t>
      </w:r>
      <w:r w:rsidRPr="51A3965C" w:rsidR="3A3AC6F2">
        <w:rPr>
          <w:rFonts w:ascii="Times New Roman" w:hAnsi="Times New Roman" w:eastAsia="Times New Roman" w:cs="Times New Roman"/>
          <w:noProof w:val="0"/>
          <w:color w:val="000000" w:themeColor="text1" w:themeTint="FF" w:themeShade="FF"/>
          <w:sz w:val="24"/>
          <w:szCs w:val="24"/>
          <w:lang w:val="en-US"/>
        </w:rPr>
        <w:t xml:space="preserve"> were incorrectly classified as obese. Even underweight individuals (BMI of 18) were erroneously classified as obese. This is a huge problem for data analysis, if one predicts erroneously that obesity is not a factor in heart attack risks when they are, this could lead to physicians making incorrect judgements, which would put the lives of patients at risk. </w:t>
      </w:r>
    </w:p>
    <w:p w:rsidR="3BE53A3C" w:rsidP="51A3965C" w:rsidRDefault="3BE53A3C" w14:paraId="00413806" w14:textId="6DEA73D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51A3965C" w:rsidR="3BE53A3C">
        <w:rPr>
          <w:rFonts w:ascii="Times New Roman" w:hAnsi="Times New Roman" w:eastAsia="Times New Roman" w:cs="Times New Roman"/>
          <w:noProof w:val="0"/>
          <w:color w:val="000000" w:themeColor="text1" w:themeTint="FF" w:themeShade="FF"/>
          <w:sz w:val="24"/>
          <w:szCs w:val="24"/>
          <w:lang w:val="en-US"/>
        </w:rPr>
        <w:t>Alcohol consumption is another variable that has inherent</w:t>
      </w:r>
      <w:r w:rsidRPr="51A3965C" w:rsidR="3BE53A3C">
        <w:rPr>
          <w:rFonts w:ascii="Times New Roman" w:hAnsi="Times New Roman" w:eastAsia="Times New Roman" w:cs="Times New Roman"/>
          <w:noProof w:val="0"/>
          <w:color w:val="000000" w:themeColor="text1" w:themeTint="FF" w:themeShade="FF"/>
          <w:sz w:val="24"/>
          <w:szCs w:val="24"/>
          <w:lang w:val="en-US"/>
        </w:rPr>
        <w:t xml:space="preserve"> bias.</w:t>
      </w:r>
      <w:r w:rsidRPr="51A3965C" w:rsidR="3BE53A3C">
        <w:rPr>
          <w:rFonts w:ascii="Times New Roman" w:hAnsi="Times New Roman" w:eastAsia="Times New Roman" w:cs="Times New Roman"/>
          <w:noProof w:val="0"/>
          <w:color w:val="000000" w:themeColor="text1" w:themeTint="FF" w:themeShade="FF"/>
          <w:sz w:val="24"/>
          <w:szCs w:val="24"/>
          <w:lang w:val="en-US"/>
        </w:rPr>
        <w:t xml:space="preserve"> Here, there are 3522 non-drinkers (about 40%), compared to 5241 drinkers. Though the imbalance </w:t>
      </w:r>
      <w:r w:rsidRPr="51A3965C" w:rsidR="3BE53A3C">
        <w:rPr>
          <w:rFonts w:ascii="Times New Roman" w:hAnsi="Times New Roman" w:eastAsia="Times New Roman" w:cs="Times New Roman"/>
          <w:noProof w:val="0"/>
          <w:color w:val="000000" w:themeColor="text1" w:themeTint="FF" w:themeShade="FF"/>
          <w:sz w:val="24"/>
          <w:szCs w:val="24"/>
          <w:lang w:val="en-US"/>
        </w:rPr>
        <w:t>appears to be</w:t>
      </w:r>
      <w:r w:rsidRPr="51A3965C" w:rsidR="3BE53A3C">
        <w:rPr>
          <w:rFonts w:ascii="Times New Roman" w:hAnsi="Times New Roman" w:eastAsia="Times New Roman" w:cs="Times New Roman"/>
          <w:noProof w:val="0"/>
          <w:color w:val="000000" w:themeColor="text1" w:themeTint="FF" w:themeShade="FF"/>
          <w:sz w:val="24"/>
          <w:szCs w:val="24"/>
          <w:lang w:val="en-US"/>
        </w:rPr>
        <w:t xml:space="preserve"> mild, this variable does not show the extent of alcohol consumption. As such, a model made from this data </w:t>
      </w:r>
      <w:r w:rsidRPr="51A3965C" w:rsidR="3BE53A3C">
        <w:rPr>
          <w:rFonts w:ascii="Times New Roman" w:hAnsi="Times New Roman" w:eastAsia="Times New Roman" w:cs="Times New Roman"/>
          <w:noProof w:val="0"/>
          <w:color w:val="000000" w:themeColor="text1" w:themeTint="FF" w:themeShade="FF"/>
          <w:sz w:val="24"/>
          <w:szCs w:val="24"/>
          <w:lang w:val="en-US"/>
        </w:rPr>
        <w:t>won’t</w:t>
      </w:r>
      <w:r w:rsidRPr="51A3965C" w:rsidR="3BE53A3C">
        <w:rPr>
          <w:rFonts w:ascii="Times New Roman" w:hAnsi="Times New Roman" w:eastAsia="Times New Roman" w:cs="Times New Roman"/>
          <w:noProof w:val="0"/>
          <w:color w:val="000000" w:themeColor="text1" w:themeTint="FF" w:themeShade="FF"/>
          <w:sz w:val="24"/>
          <w:szCs w:val="24"/>
          <w:lang w:val="en-US"/>
        </w:rPr>
        <w:t xml:space="preserve"> distinguish between light drinkers and heavy drinkers and would assume that the effects of any alcohol consumption are the same regardless of the amount of alcohol consumed.</w:t>
      </w:r>
    </w:p>
    <w:p w:rsidR="0BD1B9D8" w:rsidP="51A3965C" w:rsidRDefault="0BD1B9D8" w14:paraId="19E93789" w14:textId="4F016613">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del w:author="Savi Alwis" w:date="2025-02-11T22:41:47.067Z" w:id="848878675">
        <w:r w:rsidRPr="51A3965C" w:rsidDel="0BD1B9D8">
          <w:rPr>
            <w:rFonts w:ascii="Times New Roman" w:hAnsi="Times New Roman" w:eastAsia="Times New Roman" w:cs="Times New Roman"/>
            <w:noProof w:val="0"/>
            <w:color w:val="000000" w:themeColor="text1" w:themeTint="FF" w:themeShade="FF"/>
            <w:sz w:val="24"/>
            <w:szCs w:val="24"/>
            <w:lang w:val="en-US"/>
          </w:rPr>
          <w:delText>Finalll</w:delText>
        </w:r>
        <w:r w:rsidRPr="51A3965C" w:rsidDel="0BD1B9D8">
          <w:rPr>
            <w:rFonts w:ascii="Times New Roman" w:hAnsi="Times New Roman" w:eastAsia="Times New Roman" w:cs="Times New Roman"/>
            <w:noProof w:val="0"/>
            <w:color w:val="000000" w:themeColor="text1" w:themeTint="FF" w:themeShade="FF"/>
            <w:sz w:val="24"/>
            <w:szCs w:val="24"/>
            <w:lang w:val="en-US"/>
          </w:rPr>
          <w:delText>y</w:delText>
        </w:r>
      </w:del>
      <w:ins w:author="Savi Alwis" w:date="2025-02-11T22:41:47.07Z" w:id="1445190891">
        <w:r w:rsidRPr="51A3965C" w:rsidR="7143269D">
          <w:rPr>
            <w:rFonts w:ascii="Times New Roman" w:hAnsi="Times New Roman" w:eastAsia="Times New Roman" w:cs="Times New Roman"/>
            <w:noProof w:val="0"/>
            <w:color w:val="000000" w:themeColor="text1" w:themeTint="FF" w:themeShade="FF"/>
            <w:sz w:val="24"/>
            <w:szCs w:val="24"/>
            <w:lang w:val="en-US"/>
          </w:rPr>
          <w:t>Finally</w:t>
        </w:r>
      </w:ins>
      <w:r w:rsidRPr="51A3965C" w:rsidR="0BD1B9D8">
        <w:rPr>
          <w:rFonts w:ascii="Times New Roman" w:hAnsi="Times New Roman" w:eastAsia="Times New Roman" w:cs="Times New Roman"/>
          <w:noProof w:val="0"/>
          <w:color w:val="000000" w:themeColor="text1" w:themeTint="FF" w:themeShade="FF"/>
          <w:sz w:val="24"/>
          <w:szCs w:val="24"/>
          <w:lang w:val="en-US"/>
        </w:rPr>
        <w:t>, the income variabl</w:t>
      </w:r>
      <w:r w:rsidRPr="51A3965C" w:rsidR="702C6FD6">
        <w:rPr>
          <w:rFonts w:ascii="Times New Roman" w:hAnsi="Times New Roman" w:eastAsia="Times New Roman" w:cs="Times New Roman"/>
          <w:noProof w:val="0"/>
          <w:color w:val="000000" w:themeColor="text1" w:themeTint="FF" w:themeShade="FF"/>
          <w:sz w:val="24"/>
          <w:szCs w:val="24"/>
          <w:lang w:val="en-US"/>
        </w:rPr>
        <w:t xml:space="preserve">e </w:t>
      </w:r>
      <w:r w:rsidRPr="51A3965C" w:rsidR="702C6FD6">
        <w:rPr>
          <w:rFonts w:ascii="Times New Roman" w:hAnsi="Times New Roman" w:eastAsia="Times New Roman" w:cs="Times New Roman"/>
          <w:noProof w:val="0"/>
          <w:color w:val="000000" w:themeColor="text1" w:themeTint="FF" w:themeShade="FF"/>
          <w:sz w:val="24"/>
          <w:szCs w:val="24"/>
          <w:lang w:val="en-US"/>
        </w:rPr>
        <w:t>contains</w:t>
      </w:r>
      <w:r w:rsidRPr="51A3965C" w:rsidR="702C6FD6">
        <w:rPr>
          <w:rFonts w:ascii="Times New Roman" w:hAnsi="Times New Roman" w:eastAsia="Times New Roman" w:cs="Times New Roman"/>
          <w:noProof w:val="0"/>
          <w:color w:val="000000" w:themeColor="text1" w:themeTint="FF" w:themeShade="FF"/>
          <w:sz w:val="24"/>
          <w:szCs w:val="24"/>
          <w:lang w:val="en-US"/>
        </w:rPr>
        <w:t xml:space="preserve"> inherent bias.</w:t>
      </w:r>
      <w:r w:rsidRPr="51A3965C" w:rsidR="5E6308CD">
        <w:rPr>
          <w:rFonts w:ascii="Times New Roman" w:hAnsi="Times New Roman" w:eastAsia="Times New Roman" w:cs="Times New Roman"/>
          <w:noProof w:val="0"/>
          <w:color w:val="000000" w:themeColor="text1" w:themeTint="FF" w:themeShade="FF"/>
          <w:sz w:val="24"/>
          <w:szCs w:val="24"/>
          <w:lang w:val="en-US"/>
        </w:rPr>
        <w:t xml:space="preserve"> Though a histogram suggests balance, preprocessing shows that only 967 (11%) have an income of less than 50 thousand a ye</w:t>
      </w:r>
      <w:r w:rsidRPr="51A3965C" w:rsidR="6903F5D9">
        <w:rPr>
          <w:rFonts w:ascii="Times New Roman" w:hAnsi="Times New Roman" w:eastAsia="Times New Roman" w:cs="Times New Roman"/>
          <w:noProof w:val="0"/>
          <w:color w:val="000000" w:themeColor="text1" w:themeTint="FF" w:themeShade="FF"/>
          <w:sz w:val="24"/>
          <w:szCs w:val="24"/>
          <w:lang w:val="en-US"/>
        </w:rPr>
        <w:t>ar. Note that the global per capita</w:t>
      </w:r>
      <w:r w:rsidRPr="51A3965C" w:rsidR="7FE4D7EA">
        <w:rPr>
          <w:rFonts w:ascii="Times New Roman" w:hAnsi="Times New Roman" w:eastAsia="Times New Roman" w:cs="Times New Roman"/>
          <w:noProof w:val="0"/>
          <w:color w:val="000000" w:themeColor="text1" w:themeTint="FF" w:themeShade="FF"/>
          <w:sz w:val="24"/>
          <w:szCs w:val="24"/>
          <w:lang w:val="en-US"/>
        </w:rPr>
        <w:t xml:space="preserve"> income </w:t>
      </w:r>
      <w:r w:rsidRPr="51A3965C" w:rsidR="06EA426C">
        <w:rPr>
          <w:rFonts w:ascii="Times New Roman" w:hAnsi="Times New Roman" w:eastAsia="Times New Roman" w:cs="Times New Roman"/>
          <w:noProof w:val="0"/>
          <w:color w:val="000000" w:themeColor="text1" w:themeTint="FF" w:themeShade="FF"/>
          <w:sz w:val="24"/>
          <w:szCs w:val="24"/>
          <w:lang w:val="en-US"/>
        </w:rPr>
        <w:t xml:space="preserve">was over </w:t>
      </w:r>
      <w:r w:rsidRPr="51A3965C" w:rsidR="7FE4D7EA">
        <w:rPr>
          <w:rFonts w:ascii="Times New Roman" w:hAnsi="Times New Roman" w:eastAsia="Times New Roman" w:cs="Times New Roman"/>
          <w:noProof w:val="0"/>
          <w:color w:val="000000" w:themeColor="text1" w:themeTint="FF" w:themeShade="FF"/>
          <w:sz w:val="24"/>
          <w:szCs w:val="24"/>
          <w:lang w:val="en-US"/>
        </w:rPr>
        <w:t>$23,000 a year</w:t>
      </w:r>
      <w:r w:rsidRPr="51A3965C" w:rsidR="307F7890">
        <w:rPr>
          <w:rFonts w:ascii="Times New Roman" w:hAnsi="Times New Roman" w:eastAsia="Times New Roman" w:cs="Times New Roman"/>
          <w:noProof w:val="0"/>
          <w:color w:val="000000" w:themeColor="text1" w:themeTint="FF" w:themeShade="FF"/>
          <w:sz w:val="24"/>
          <w:szCs w:val="24"/>
          <w:lang w:val="en-US"/>
        </w:rPr>
        <w:t xml:space="preserve"> in 2022</w:t>
      </w:r>
      <w:r w:rsidRPr="51A3965C" w:rsidR="7FE4D7EA">
        <w:rPr>
          <w:rFonts w:ascii="Times New Roman" w:hAnsi="Times New Roman" w:eastAsia="Times New Roman" w:cs="Times New Roman"/>
          <w:noProof w:val="0"/>
          <w:color w:val="000000" w:themeColor="text1" w:themeTint="FF" w:themeShade="FF"/>
          <w:sz w:val="24"/>
          <w:szCs w:val="24"/>
          <w:lang w:val="en-US"/>
        </w:rPr>
        <w:t xml:space="preserve"> {</w:t>
      </w:r>
      <w:ins w:author="Muqtasid Qureshi" w:date="2025-02-11T21:34:59.248Z" w:id="1727792506">
        <w:r w:rsidRPr="51A3965C" w:rsidR="2CB88F18">
          <w:rPr>
            <w:rFonts w:ascii="Times New Roman" w:hAnsi="Times New Roman" w:eastAsia="Times New Roman" w:cs="Times New Roman"/>
            <w:noProof w:val="0"/>
            <w:color w:val="000000" w:themeColor="text1" w:themeTint="FF" w:themeShade="FF"/>
            <w:sz w:val="24"/>
            <w:szCs w:val="24"/>
            <w:lang w:val="en-US"/>
          </w:rPr>
          <w:t>World Inequality Report}</w:t>
        </w:r>
      </w:ins>
      <w:del w:author="Muqtasid Qureshi" w:date="2025-02-11T21:34:54.578Z" w:id="720961012">
        <w:r w:rsidRPr="51A3965C" w:rsidDel="7FE4D7EA">
          <w:rPr>
            <w:rFonts w:ascii="Times New Roman" w:hAnsi="Times New Roman" w:eastAsia="Times New Roman" w:cs="Times New Roman"/>
            <w:noProof w:val="0"/>
            <w:color w:val="000000" w:themeColor="text1" w:themeTint="FF" w:themeShade="FF"/>
            <w:sz w:val="24"/>
            <w:szCs w:val="24"/>
            <w:lang w:val="en-US"/>
          </w:rPr>
          <w:delText>source</w:delText>
        </w:r>
        <w:r w:rsidRPr="51A3965C" w:rsidDel="7FE4D7EA">
          <w:rPr>
            <w:rFonts w:ascii="Times New Roman" w:hAnsi="Times New Roman" w:eastAsia="Times New Roman" w:cs="Times New Roman"/>
            <w:noProof w:val="0"/>
            <w:color w:val="000000" w:themeColor="text1" w:themeTint="FF" w:themeShade="FF"/>
            <w:sz w:val="24"/>
            <w:szCs w:val="24"/>
            <w:lang w:val="en-US"/>
          </w:rPr>
          <w:delText>}</w:delText>
        </w:r>
      </w:del>
      <w:r w:rsidRPr="51A3965C" w:rsidR="7FE4D7EA">
        <w:rPr>
          <w:rFonts w:ascii="Times New Roman" w:hAnsi="Times New Roman" w:eastAsia="Times New Roman" w:cs="Times New Roman"/>
          <w:noProof w:val="0"/>
          <w:color w:val="000000" w:themeColor="text1" w:themeTint="FF" w:themeShade="FF"/>
          <w:sz w:val="24"/>
          <w:szCs w:val="24"/>
          <w:lang w:val="en-US"/>
        </w:rPr>
        <w:t xml:space="preserve">, which suggests that the dataset vastly overrepresents wealthy individuals and </w:t>
      </w:r>
      <w:r w:rsidRPr="51A3965C" w:rsidR="7FE4D7EA">
        <w:rPr>
          <w:rFonts w:ascii="Times New Roman" w:hAnsi="Times New Roman" w:eastAsia="Times New Roman" w:cs="Times New Roman"/>
          <w:noProof w:val="0"/>
          <w:color w:val="000000" w:themeColor="text1" w:themeTint="FF" w:themeShade="FF"/>
          <w:sz w:val="24"/>
          <w:szCs w:val="24"/>
          <w:lang w:val="en-US"/>
        </w:rPr>
        <w:t>doesn’t</w:t>
      </w:r>
      <w:r w:rsidRPr="51A3965C" w:rsidR="7FE4D7EA">
        <w:rPr>
          <w:rFonts w:ascii="Times New Roman" w:hAnsi="Times New Roman" w:eastAsia="Times New Roman" w:cs="Times New Roman"/>
          <w:noProof w:val="0"/>
          <w:color w:val="000000" w:themeColor="text1" w:themeTint="FF" w:themeShade="FF"/>
          <w:sz w:val="24"/>
          <w:szCs w:val="24"/>
          <w:lang w:val="en-US"/>
        </w:rPr>
        <w:t xml:space="preserve"> </w:t>
      </w:r>
      <w:r w:rsidRPr="51A3965C" w:rsidR="7FE4D7EA">
        <w:rPr>
          <w:rFonts w:ascii="Times New Roman" w:hAnsi="Times New Roman" w:eastAsia="Times New Roman" w:cs="Times New Roman"/>
          <w:noProof w:val="0"/>
          <w:color w:val="000000" w:themeColor="text1" w:themeTint="FF" w:themeShade="FF"/>
          <w:sz w:val="24"/>
          <w:szCs w:val="24"/>
          <w:lang w:val="en-US"/>
        </w:rPr>
        <w:t>represent</w:t>
      </w:r>
      <w:r w:rsidRPr="51A3965C" w:rsidR="7FE4D7EA">
        <w:rPr>
          <w:rFonts w:ascii="Times New Roman" w:hAnsi="Times New Roman" w:eastAsia="Times New Roman" w:cs="Times New Roman"/>
          <w:noProof w:val="0"/>
          <w:color w:val="000000" w:themeColor="text1" w:themeTint="FF" w:themeShade="FF"/>
          <w:sz w:val="24"/>
          <w:szCs w:val="24"/>
          <w:lang w:val="en-US"/>
        </w:rPr>
        <w:t xml:space="preserve"> </w:t>
      </w:r>
      <w:r w:rsidRPr="51A3965C" w:rsidR="6FB1A039">
        <w:rPr>
          <w:rFonts w:ascii="Times New Roman" w:hAnsi="Times New Roman" w:eastAsia="Times New Roman" w:cs="Times New Roman"/>
          <w:noProof w:val="0"/>
          <w:color w:val="000000" w:themeColor="text1" w:themeTint="FF" w:themeShade="FF"/>
          <w:sz w:val="24"/>
          <w:szCs w:val="24"/>
          <w:lang w:val="en-US"/>
        </w:rPr>
        <w:t>the global population well.</w:t>
      </w:r>
    </w:p>
    <w:p w:rsidR="51A3965C" w:rsidP="51A3965C" w:rsidRDefault="51A3965C" w14:paraId="0396CE70" w14:textId="0F6386D8">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w:rsidR="6FB1A039" w:rsidP="51A3965C" w:rsidRDefault="6FB1A039" w14:paraId="537FFFDB" w14:textId="4ADFAEFE">
      <w:pPr>
        <w:bidi w:val="0"/>
        <w:spacing w:before="0" w:beforeAutospacing="off" w:after="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Change w:author="Muqtasid Qureshi" w:date="2025-02-11T21:05:47.468Z">
          <w:pPr>
            <w:bidi w:val="0"/>
            <w:jc w:val="left"/>
          </w:pPr>
        </w:pPrChange>
      </w:pPr>
      <w:r w:rsidRPr="51A3965C" w:rsidR="6FB1A039">
        <w:rPr>
          <w:rFonts w:ascii="Times New Roman" w:hAnsi="Times New Roman" w:eastAsia="Times New Roman" w:cs="Times New Roman"/>
          <w:noProof w:val="0"/>
          <w:color w:val="000000" w:themeColor="text1" w:themeTint="FF" w:themeShade="FF"/>
          <w:sz w:val="24"/>
          <w:szCs w:val="24"/>
          <w:lang w:val="en-US"/>
        </w:rPr>
        <w:t>V: Conclusion:</w:t>
      </w:r>
    </w:p>
    <w:p w:rsidR="6FB1A039" w:rsidP="51A3965C" w:rsidRDefault="6FB1A039" w14:paraId="7367B681" w14:textId="177FC227">
      <w:pPr>
        <w:pStyle w:val="Normal"/>
        <w:suppressLineNumbers w:val="0"/>
        <w:bidi w:val="0"/>
        <w:spacing w:before="0" w:beforeAutospacing="off" w:after="0" w:afterAutospacing="off" w:line="480" w:lineRule="auto"/>
        <w:ind w:left="0" w:right="0" w:firstLine="720"/>
        <w:jc w:val="left"/>
        <w:rPr>
          <w:ins w:author="Muqtasid Qureshi" w:date="2025-02-11T21:39:31.485Z" w16du:dateUtc="2025-02-11T21:39:31.485Z" w:id="1299743840"/>
          <w:rFonts w:ascii="Times New Roman" w:hAnsi="Times New Roman" w:eastAsia="Times New Roman" w:cs="Times New Roman"/>
          <w:noProof w:val="0"/>
          <w:color w:val="000000" w:themeColor="text1" w:themeTint="FF" w:themeShade="FF"/>
          <w:sz w:val="24"/>
          <w:szCs w:val="24"/>
          <w:lang w:val="en-US"/>
        </w:rPr>
      </w:pPr>
      <w:r w:rsidRPr="51A3965C" w:rsidR="6FB1A039">
        <w:rPr>
          <w:rFonts w:ascii="Times New Roman" w:hAnsi="Times New Roman" w:eastAsia="Times New Roman" w:cs="Times New Roman"/>
          <w:noProof w:val="0"/>
          <w:color w:val="000000" w:themeColor="text1" w:themeTint="FF" w:themeShade="FF"/>
          <w:sz w:val="24"/>
          <w:szCs w:val="24"/>
          <w:lang w:val="en-US"/>
        </w:rPr>
        <w:t xml:space="preserve">Artificial Intelligence is a powerful tool, when used correctly. However, as an analytical researcher, one must be aware of the inherent biases of the datasets that one uses. In this paper, the bias of the displayed dataset has been </w:t>
      </w:r>
      <w:r w:rsidRPr="51A3965C" w:rsidR="6FB1A039">
        <w:rPr>
          <w:rFonts w:ascii="Times New Roman" w:hAnsi="Times New Roman" w:eastAsia="Times New Roman" w:cs="Times New Roman"/>
          <w:noProof w:val="0"/>
          <w:color w:val="000000" w:themeColor="text1" w:themeTint="FF" w:themeShade="FF"/>
          <w:sz w:val="24"/>
          <w:szCs w:val="24"/>
          <w:lang w:val="en-US"/>
        </w:rPr>
        <w:t>demonstrated</w:t>
      </w:r>
      <w:r w:rsidRPr="51A3965C" w:rsidR="6FB1A039">
        <w:rPr>
          <w:rFonts w:ascii="Times New Roman" w:hAnsi="Times New Roman" w:eastAsia="Times New Roman" w:cs="Times New Roman"/>
          <w:noProof w:val="0"/>
          <w:color w:val="000000" w:themeColor="text1" w:themeTint="FF" w:themeShade="FF"/>
          <w:sz w:val="24"/>
          <w:szCs w:val="24"/>
          <w:lang w:val="en-US"/>
        </w:rPr>
        <w:t xml:space="preserve">. If one only needs to adjust for imbalance within variables, using statistical weights to </w:t>
      </w:r>
      <w:r w:rsidRPr="51A3965C" w:rsidR="6FB1A039">
        <w:rPr>
          <w:rFonts w:ascii="Times New Roman" w:hAnsi="Times New Roman" w:eastAsia="Times New Roman" w:cs="Times New Roman"/>
          <w:noProof w:val="0"/>
          <w:color w:val="000000" w:themeColor="text1" w:themeTint="FF" w:themeShade="FF"/>
          <w:sz w:val="24"/>
          <w:szCs w:val="24"/>
          <w:lang w:val="en-US"/>
        </w:rPr>
        <w:t>represent</w:t>
      </w:r>
      <w:r w:rsidRPr="51A3965C" w:rsidR="6FB1A039">
        <w:rPr>
          <w:rFonts w:ascii="Times New Roman" w:hAnsi="Times New Roman" w:eastAsia="Times New Roman" w:cs="Times New Roman"/>
          <w:noProof w:val="0"/>
          <w:color w:val="000000" w:themeColor="text1" w:themeTint="FF" w:themeShade="FF"/>
          <w:sz w:val="24"/>
          <w:szCs w:val="24"/>
          <w:lang w:val="en-US"/>
        </w:rPr>
        <w:t xml:space="preserve"> the minority class more is ideal. However, due to the </w:t>
      </w:r>
      <w:r w:rsidRPr="51A3965C" w:rsidR="26A8881F">
        <w:rPr>
          <w:rFonts w:ascii="Times New Roman" w:hAnsi="Times New Roman" w:eastAsia="Times New Roman" w:cs="Times New Roman"/>
          <w:noProof w:val="0"/>
          <w:color w:val="000000" w:themeColor="text1" w:themeTint="FF" w:themeShade="FF"/>
          <w:sz w:val="24"/>
          <w:szCs w:val="24"/>
          <w:lang w:val="en-US"/>
        </w:rPr>
        <w:t>inherent flaws within some of the variables,</w:t>
      </w:r>
      <w:r w:rsidRPr="51A3965C" w:rsidR="6FB1A039">
        <w:rPr>
          <w:rFonts w:ascii="Times New Roman" w:hAnsi="Times New Roman" w:eastAsia="Times New Roman" w:cs="Times New Roman"/>
          <w:noProof w:val="0"/>
          <w:color w:val="000000" w:themeColor="text1" w:themeTint="FF" w:themeShade="FF"/>
          <w:sz w:val="24"/>
          <w:szCs w:val="24"/>
          <w:lang w:val="en-US"/>
        </w:rPr>
        <w:t xml:space="preserve"> it is not recommended to use this dataset for biostatistical analysis.  In AI research, there is a concept called “AI-decay</w:t>
      </w:r>
      <w:r w:rsidRPr="51A3965C" w:rsidR="6FB1A039">
        <w:rPr>
          <w:rFonts w:ascii="Times New Roman" w:hAnsi="Times New Roman" w:eastAsia="Times New Roman" w:cs="Times New Roman"/>
          <w:noProof w:val="0"/>
          <w:color w:val="000000" w:themeColor="text1" w:themeTint="FF" w:themeShade="FF"/>
          <w:sz w:val="24"/>
          <w:szCs w:val="24"/>
          <w:lang w:val="en-US"/>
        </w:rPr>
        <w:t>”.</w:t>
      </w:r>
      <w:r w:rsidRPr="51A3965C" w:rsidR="6FB1A039">
        <w:rPr>
          <w:rFonts w:ascii="Times New Roman" w:hAnsi="Times New Roman" w:eastAsia="Times New Roman" w:cs="Times New Roman"/>
          <w:noProof w:val="0"/>
          <w:color w:val="000000" w:themeColor="text1" w:themeTint="FF" w:themeShade="FF"/>
          <w:sz w:val="24"/>
          <w:szCs w:val="24"/>
          <w:lang w:val="en-US"/>
        </w:rPr>
        <w:t xml:space="preserve"> When an AI model is trained on AI-generated synthetic data, it runs the risk of losing predictive ability</w:t>
      </w:r>
      <w:r w:rsidRPr="51A3965C" w:rsidR="6DCC1EDE">
        <w:rPr>
          <w:rFonts w:ascii="Times New Roman" w:hAnsi="Times New Roman" w:eastAsia="Times New Roman" w:cs="Times New Roman"/>
          <w:noProof w:val="0"/>
          <w:color w:val="000000" w:themeColor="text1" w:themeTint="FF" w:themeShade="FF"/>
          <w:sz w:val="24"/>
          <w:szCs w:val="24"/>
          <w:lang w:val="en-US"/>
        </w:rPr>
        <w:t>{</w:t>
      </w:r>
      <w:del w:author="Muqtasid Qureshi" w:date="2025-02-11T21:37:37.09Z" w:id="822050660">
        <w:r w:rsidRPr="51A3965C" w:rsidDel="6DCC1EDE">
          <w:rPr>
            <w:rFonts w:ascii="Times New Roman" w:hAnsi="Times New Roman" w:eastAsia="Times New Roman" w:cs="Times New Roman"/>
            <w:noProof w:val="0"/>
            <w:color w:val="000000" w:themeColor="text1" w:themeTint="FF" w:themeShade="FF"/>
            <w:sz w:val="24"/>
            <w:szCs w:val="24"/>
            <w:lang w:val="en-US"/>
          </w:rPr>
          <w:delText>source}</w:delText>
        </w:r>
      </w:del>
      <w:ins w:author="Muqtasid Qureshi" w:date="2025-02-11T21:37:39.986Z" w:id="1260220309">
        <w:r w:rsidRPr="51A3965C" w:rsidR="7E66D1A8">
          <w:rPr>
            <w:rFonts w:ascii="Times New Roman" w:hAnsi="Times New Roman" w:eastAsia="Times New Roman" w:cs="Times New Roman"/>
            <w:noProof w:val="0"/>
            <w:color w:val="000000" w:themeColor="text1" w:themeTint="FF" w:themeShade="FF"/>
            <w:sz w:val="24"/>
            <w:szCs w:val="24"/>
            <w:lang w:val="en-US"/>
          </w:rPr>
          <w:t>Stock}</w:t>
        </w:r>
      </w:ins>
      <w:r w:rsidRPr="51A3965C" w:rsidR="6FB1A039">
        <w:rPr>
          <w:rFonts w:ascii="Times New Roman" w:hAnsi="Times New Roman" w:eastAsia="Times New Roman" w:cs="Times New Roman"/>
          <w:noProof w:val="0"/>
          <w:color w:val="000000" w:themeColor="text1" w:themeTint="FF" w:themeShade="FF"/>
          <w:sz w:val="24"/>
          <w:szCs w:val="24"/>
          <w:lang w:val="en-US"/>
        </w:rPr>
        <w:t xml:space="preserve">. When that AI model is continuously trained on synthetic data, then the model becomes less effective over time. The solution is to use AI models only sparingly and to make sure that the model also has access to organic data. In the end, data science, including AI-generated </w:t>
      </w:r>
      <w:r w:rsidRPr="51A3965C" w:rsidR="75A11D0C">
        <w:rPr>
          <w:rFonts w:ascii="Times New Roman" w:hAnsi="Times New Roman" w:eastAsia="Times New Roman" w:cs="Times New Roman"/>
          <w:noProof w:val="0"/>
          <w:color w:val="000000" w:themeColor="text1" w:themeTint="FF" w:themeShade="FF"/>
          <w:sz w:val="24"/>
          <w:szCs w:val="24"/>
          <w:lang w:val="en-US"/>
        </w:rPr>
        <w:t>content, is</w:t>
      </w:r>
      <w:r w:rsidRPr="51A3965C" w:rsidR="6FB1A039">
        <w:rPr>
          <w:rFonts w:ascii="Times New Roman" w:hAnsi="Times New Roman" w:eastAsia="Times New Roman" w:cs="Times New Roman"/>
          <w:noProof w:val="0"/>
          <w:color w:val="000000" w:themeColor="text1" w:themeTint="FF" w:themeShade="FF"/>
          <w:sz w:val="24"/>
          <w:szCs w:val="24"/>
          <w:lang w:val="en-US"/>
        </w:rPr>
        <w:t xml:space="preserve"> intended to produce results or the betterment of humanity, </w:t>
      </w:r>
      <w:r w:rsidRPr="51A3965C" w:rsidR="2A4CE46C">
        <w:rPr>
          <w:rFonts w:ascii="Times New Roman" w:hAnsi="Times New Roman" w:eastAsia="Times New Roman" w:cs="Times New Roman"/>
          <w:noProof w:val="0"/>
          <w:color w:val="000000" w:themeColor="text1" w:themeTint="FF" w:themeShade="FF"/>
          <w:sz w:val="24"/>
          <w:szCs w:val="24"/>
          <w:lang w:val="en-US"/>
        </w:rPr>
        <w:t>and data scientists must examine the datasets carefully to uphold their duties to stakeholders and the public.</w:t>
      </w:r>
    </w:p>
    <w:p w:rsidR="51A3965C" w:rsidRDefault="51A3965C" w14:paraId="1425A8FB" w14:textId="2387BBDE">
      <w:r>
        <w:br w:type="page"/>
      </w:r>
    </w:p>
    <w:p w:rsidR="51A3965C" w:rsidP="51A3965C" w:rsidRDefault="51A3965C" w14:paraId="54D62CBD" w14:textId="05E296F1">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p>
    <w:p w:rsidR="1F42A9BE" w:rsidP="51A3965C" w:rsidRDefault="1F42A9BE" w14:paraId="3154AAD2" w14:textId="57DE5B80">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color w:val="000000" w:themeColor="text1" w:themeTint="FF" w:themeShade="FF"/>
          <w:sz w:val="24"/>
          <w:szCs w:val="24"/>
          <w:lang w:val="en-US"/>
        </w:rPr>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Sources: </w:t>
      </w:r>
    </w:p>
    <w:p w:rsidR="1F42A9BE" w:rsidP="51A3965C" w:rsidRDefault="1F42A9BE" w14:paraId="2AAD9812" w14:textId="11CC606A">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106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Balch, B., (2024, March 26).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Why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we</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 know so little about women’s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health</w:t>
      </w:r>
      <w:r w:rsidRPr="51A3965C" w:rsidR="1F42A9BE">
        <w:rPr>
          <w:rFonts w:ascii="Times New Roman" w:hAnsi="Times New Roman" w:eastAsia="Times New Roman" w:cs="Times New Roman"/>
          <w:noProof w:val="0"/>
          <w:color w:val="000000" w:themeColor="text1" w:themeTint="FF" w:themeShade="FF"/>
          <w:sz w:val="24"/>
          <w:szCs w:val="24"/>
          <w:lang w:val="en-US"/>
        </w:rPr>
        <w:t>.</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AAMC. </w:t>
      </w:r>
      <w:ins w:author="Muqtasid Qureshi" w:date="2025-02-11T21:39:14.124Z" w:id="1643217883">
        <w:r>
          <w:fldChar w:fldCharType="begin"/>
        </w:r>
        <w:r>
          <w:instrText xml:space="preserve">HYPERLINK "https://www.aamc.org/news/why-we-know-so-little-about-women-s-health"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https://www.aamc.org/news/why-we-know-so-little-about-women-s-health</w:t>
      </w:r>
      <w:ins w:author="Muqtasid Qureshi" w:date="2025-02-11T21:39:14.124Z" w:id="112572427">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56E8466C" w14:textId="2CCB29E9">
      <w:pPr>
        <w:bidi w:val="0"/>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Change w:author="Muqtasid Qureshi" w:date="2025-02-11T21:39:14.129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Banerjee, S. (2024, May 11).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Heart attack risk prediction dataset</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Kaggle. </w:t>
      </w:r>
      <w:ins w:author="Muqtasid Qureshi" w:date="2025-02-11T21:39:14.14Z" w:id="529790231">
        <w:r>
          <w:fldChar w:fldCharType="begin"/>
        </w:r>
        <w:r>
          <w:instrText xml:space="preserve">HYPERLINK "https://www.kaggle.com/datasets/iamsouravbanerjee/heart-attack-prediction-dataset"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https://www.kaggle.com/datasets/iamsouravbanerjee/heart-attack-prediction-dataset</w:t>
      </w:r>
      <w:ins w:author="Muqtasid Qureshi" w:date="2025-02-11T21:39:14.14Z" w:id="101247582">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173D2923" w14:textId="077D19CF">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146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Joslin Diabetes. (n.d.).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Asian BMI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Calculator </w:t>
      </w:r>
      <w:r w:rsidRPr="51A3965C" w:rsidR="1F42A9BE">
        <w:rPr>
          <w:rFonts w:ascii="Times New Roman" w:hAnsi="Times New Roman" w:eastAsia="Times New Roman" w:cs="Times New Roman"/>
          <w:noProof w:val="0"/>
          <w:color w:val="000000" w:themeColor="text1" w:themeTint="FF" w:themeShade="FF"/>
          <w:sz w:val="24"/>
          <w:szCs w:val="24"/>
          <w:lang w:val="en-US"/>
        </w:rPr>
        <w:t>.</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Asian American Diabetes Initiative. </w:t>
      </w:r>
      <w:ins w:author="Muqtasid Qureshi" w:date="2025-02-11T21:39:14.155Z" w:id="1749336255">
        <w:r>
          <w:fldChar w:fldCharType="begin"/>
        </w:r>
        <w:r>
          <w:instrText xml:space="preserve">HYPERLINK "https://aadi.joslin.org/en/am-i-at-risk/asian-bmi-calculator"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https://aadi.joslin.org/en/am-i-at-risk/asian-bmi-calculator</w:t>
      </w:r>
      <w:ins w:author="Muqtasid Qureshi" w:date="2025-02-11T21:39:14.155Z" w:id="723913212">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1E3E8A21" w14:textId="2C2DF406">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161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Nikolopoulou, K. (2023, May 1).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What is selection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bias?:</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 Definition &amp; examples</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r w:rsidRPr="51A3965C" w:rsidR="1F42A9BE">
        <w:rPr>
          <w:rFonts w:ascii="Times New Roman" w:hAnsi="Times New Roman" w:eastAsia="Times New Roman" w:cs="Times New Roman"/>
          <w:noProof w:val="0"/>
          <w:color w:val="000000" w:themeColor="text1" w:themeTint="FF" w:themeShade="FF"/>
          <w:sz w:val="24"/>
          <w:szCs w:val="24"/>
          <w:lang w:val="en-US"/>
        </w:rPr>
        <w:t>Scribbr</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ins w:author="Muqtasid Qureshi" w:date="2025-02-11T21:39:14.171Z" w:id="1134336786">
        <w:r>
          <w:fldChar w:fldCharType="begin"/>
        </w:r>
        <w:r>
          <w:instrText xml:space="preserve">HYPERLINK "https://www.scribbr.com/research-bias/selection-bias/"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https://www.scribbr.com/research-bias/selection-bias/</w:t>
      </w:r>
      <w:ins w:author="Muqtasid Qureshi" w:date="2025-02-11T21:39:14.171Z" w:id="1355616891">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235E8B38" w14:textId="08BA7EEF">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176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Saikat. (2024, December 6).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5 techniques to handle imbalanced data for a classification problem</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Analytics Vidhya. </w:t>
      </w:r>
      <w:ins w:author="Muqtasid Qureshi" w:date="2025-02-11T21:39:14.184Z" w:id="1258270872">
        <w:r>
          <w:fldChar w:fldCharType="begin"/>
        </w:r>
        <w:r>
          <w:instrText xml:space="preserve">HYPERLINK "https://www.analyticsvidhya.com/blog/2021/06/5-techniques-to-handle-imbalanced-data-for-a-classification-problem/"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https://www.analyticsvidhya.com/blog/2021/06/5-techniques-to-handle-imbalanced-data-for-a-classification-problem/</w:t>
      </w:r>
      <w:ins w:author="Muqtasid Qureshi" w:date="2025-02-11T21:39:14.184Z" w:id="2061427822">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3BFC55AD" w14:textId="4AA6B18E">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189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Stock, P. (2023, June 17).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Degenerative AI: Researchers say training artificial intelligence models on machine-generated data leads to model collapse</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Cosmos. </w:t>
      </w:r>
      <w:ins w:author="Muqtasid Qureshi" w:date="2025-02-11T21:39:14.196Z" w:id="1695574374">
        <w:r>
          <w:fldChar w:fldCharType="begin"/>
        </w:r>
        <w:r>
          <w:instrText xml:space="preserve">HYPERLINK "https://cosmosmagazine.com/technology/ai/training-ai-models-on-machine-generated-data-leads-to-model-collapse/"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https://cosmosmagazine.com/technology/ai/training-ai-models-on-machine-generated-data-leads-to-model-collapse/</w:t>
      </w:r>
      <w:ins w:author="Muqtasid Qureshi" w:date="2025-02-11T21:39:14.196Z" w:id="421717275">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19CECC54" w14:textId="0717506E">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201Z">
          <w:pPr>
            <w:bidi w:val="0"/>
          </w:pPr>
        </w:pPrChange>
      </w:pP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 </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Mostly AI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What is synthetic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data?</w:t>
      </w:r>
      <w:r w:rsidRPr="51A3965C" w:rsidR="1F42A9BE">
        <w:rPr>
          <w:rFonts w:ascii="Times New Roman" w:hAnsi="Times New Roman" w:eastAsia="Times New Roman" w:cs="Times New Roman"/>
          <w:noProof w:val="0"/>
          <w:color w:val="000000" w:themeColor="text1" w:themeTint="FF" w:themeShade="FF"/>
          <w:sz w:val="24"/>
          <w:szCs w:val="24"/>
          <w:lang w:val="en-US"/>
        </w:rPr>
        <w:t>.</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MOSTLY AI. (2024, March 19). </w:t>
      </w:r>
      <w:ins w:author="Muqtasid Qureshi" w:date="2025-02-11T21:39:14.211Z" w:id="882762163">
        <w:r>
          <w:fldChar w:fldCharType="begin"/>
        </w:r>
        <w:r>
          <w:instrText xml:space="preserve">HYPERLINK "https://mostly.ai/what-is-synthetic-data"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https://mostly.ai/what-is-synthetic-data</w:t>
      </w:r>
      <w:ins w:author="Muqtasid Qureshi" w:date="2025-02-11T21:39:14.211Z" w:id="434950837">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1F42A9BE" w:rsidP="51A3965C" w:rsidRDefault="1F42A9BE" w14:paraId="785FB4DE" w14:textId="39ED6361">
      <w:pPr>
        <w:bidi w:val="0"/>
        <w:spacing w:before="0" w:beforeAutospacing="off" w:after="0" w:afterAutospacing="off" w:line="480" w:lineRule="auto"/>
        <w:ind w:left="555" w:right="0" w:hanging="555"/>
        <w:rPr>
          <w:rFonts w:ascii="Times New Roman" w:hAnsi="Times New Roman" w:eastAsia="Times New Roman" w:cs="Times New Roman"/>
          <w:noProof w:val="0"/>
          <w:color w:val="000000" w:themeColor="text1" w:themeTint="FF" w:themeShade="FF"/>
          <w:sz w:val="24"/>
          <w:szCs w:val="24"/>
          <w:lang w:val="en-US"/>
        </w:rPr>
        <w:pPrChange w:author="Muqtasid Qureshi" w:date="2025-02-11T21:39:14.216Z">
          <w:pPr>
            <w:bidi w:val="0"/>
          </w:pPr>
        </w:pPrChange>
      </w:pPr>
      <w:r w:rsidRPr="51A3965C" w:rsidR="1F42A9BE">
        <w:rPr>
          <w:rFonts w:ascii="Times New Roman" w:hAnsi="Times New Roman" w:eastAsia="Times New Roman" w:cs="Times New Roman"/>
          <w:noProof w:val="0"/>
          <w:color w:val="000000" w:themeColor="text1" w:themeTint="FF" w:themeShade="FF"/>
          <w:sz w:val="24"/>
          <w:szCs w:val="24"/>
          <w:lang w:val="en-US"/>
        </w:rPr>
        <w:t xml:space="preserve">World Inequality Report. (2022, April 14).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The world inequality report 2022 presents the most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up-to-date</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 xml:space="preserve"> &amp; complete data on Inequality </w:t>
      </w:r>
      <w:r w:rsidRPr="51A3965C" w:rsidR="1F42A9BE">
        <w:rPr>
          <w:rFonts w:ascii="Times New Roman" w:hAnsi="Times New Roman" w:eastAsia="Times New Roman" w:cs="Times New Roman"/>
          <w:i w:val="1"/>
          <w:iCs w:val="1"/>
          <w:noProof w:val="0"/>
          <w:color w:val="000000" w:themeColor="text1" w:themeTint="FF" w:themeShade="FF"/>
          <w:sz w:val="24"/>
          <w:szCs w:val="24"/>
          <w:lang w:val="en-US"/>
        </w:rPr>
        <w:t>Worldwide:</w:t>
      </w:r>
      <w:r w:rsidRPr="51A3965C" w:rsidR="1F42A9BE">
        <w:rPr>
          <w:rFonts w:ascii="Times New Roman" w:hAnsi="Times New Roman" w:eastAsia="Times New Roman" w:cs="Times New Roman"/>
          <w:noProof w:val="0"/>
          <w:color w:val="000000" w:themeColor="text1" w:themeTint="FF" w:themeShade="FF"/>
          <w:sz w:val="24"/>
          <w:szCs w:val="24"/>
          <w:lang w:val="en-US"/>
        </w:rPr>
        <w:t>.</w:t>
      </w:r>
      <w:r w:rsidRPr="51A3965C" w:rsidR="1F42A9BE">
        <w:rPr>
          <w:rFonts w:ascii="Times New Roman" w:hAnsi="Times New Roman" w:eastAsia="Times New Roman" w:cs="Times New Roman"/>
          <w:noProof w:val="0"/>
          <w:color w:val="000000" w:themeColor="text1" w:themeTint="FF" w:themeShade="FF"/>
          <w:sz w:val="24"/>
          <w:szCs w:val="24"/>
          <w:lang w:val="en-US"/>
        </w:rPr>
        <w:t xml:space="preserve"> World Inequality Report 2022. </w:t>
      </w:r>
      <w:ins w:author="Muqtasid Qureshi" w:date="2025-02-11T21:39:14.225Z" w:id="1728525948">
        <w:r>
          <w:fldChar w:fldCharType="begin"/>
        </w:r>
        <w:r>
          <w:instrText xml:space="preserve">HYPERLINK "https://wir2022.wid.world/chapter-1/" </w:instrText>
        </w:r>
        <w:r>
          <w:fldChar w:fldCharType="separate"/>
        </w:r>
        <w:r/>
      </w:ins>
      <w:r w:rsidRPr="51A3965C" w:rsidR="1F42A9BE">
        <w:rPr>
          <w:rStyle w:val="Hyperlink"/>
          <w:rFonts w:ascii="Times New Roman" w:hAnsi="Times New Roman" w:eastAsia="Times New Roman" w:cs="Times New Roman"/>
          <w:noProof w:val="0"/>
          <w:sz w:val="24"/>
          <w:szCs w:val="24"/>
          <w:lang w:val="en-US"/>
        </w:rPr>
        <w:t>https://wir2022.wid.world/chapter-1/</w:t>
      </w:r>
      <w:ins w:author="Muqtasid Qureshi" w:date="2025-02-11T21:39:14.225Z" w:id="1928599989">
        <w:r>
          <w:fldChar w:fldCharType="end"/>
        </w:r>
      </w:ins>
      <w:r w:rsidRPr="51A3965C" w:rsidR="1F42A9BE">
        <w:rPr>
          <w:rFonts w:ascii="Times New Roman" w:hAnsi="Times New Roman" w:eastAsia="Times New Roman" w:cs="Times New Roman"/>
          <w:noProof w:val="0"/>
          <w:color w:val="000000" w:themeColor="text1" w:themeTint="FF" w:themeShade="FF"/>
          <w:sz w:val="24"/>
          <w:szCs w:val="24"/>
          <w:lang w:val="en-US"/>
        </w:rPr>
        <w:t xml:space="preserve">  </w:t>
      </w:r>
    </w:p>
    <w:p w:rsidR="51A3965C" w:rsidP="51A3965C" w:rsidRDefault="51A3965C" w14:paraId="3F9F0A2F" w14:textId="3D027AAA">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0XsMNCz" int2:invalidationBookmarkName="" int2:hashCode="2z1AWxBnWZjAMC" int2:id="SMSOHloD">
      <int2:state int2:type="AugLoop_Text_Critique" int2:value="Rejected"/>
    </int2:bookmark>
    <int2:bookmark int2:bookmarkName="_Int_SCvXZnS7" int2:invalidationBookmarkName="" int2:hashCode="tH82PitDDAZH8U" int2:id="PlI1QGD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2ace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5e45b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8f20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d8e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cfd6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f724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3bf8072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8902a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FA7D5"/>
    <w:rsid w:val="006CEE47"/>
    <w:rsid w:val="00F9DE63"/>
    <w:rsid w:val="019A05D6"/>
    <w:rsid w:val="01D35D76"/>
    <w:rsid w:val="0224CCE8"/>
    <w:rsid w:val="02279BC5"/>
    <w:rsid w:val="02BD4DCA"/>
    <w:rsid w:val="02DA8F36"/>
    <w:rsid w:val="02EB9FC8"/>
    <w:rsid w:val="02F5BAF1"/>
    <w:rsid w:val="03007E58"/>
    <w:rsid w:val="03181BAD"/>
    <w:rsid w:val="0327D186"/>
    <w:rsid w:val="033F2603"/>
    <w:rsid w:val="03CB0BD3"/>
    <w:rsid w:val="04142DF0"/>
    <w:rsid w:val="042EDCD0"/>
    <w:rsid w:val="04B7CEBB"/>
    <w:rsid w:val="051BAAA7"/>
    <w:rsid w:val="0539CC8D"/>
    <w:rsid w:val="05B90845"/>
    <w:rsid w:val="061D30EA"/>
    <w:rsid w:val="0624C198"/>
    <w:rsid w:val="0645414F"/>
    <w:rsid w:val="065EFE99"/>
    <w:rsid w:val="0694E34E"/>
    <w:rsid w:val="06BF9886"/>
    <w:rsid w:val="06EA426C"/>
    <w:rsid w:val="073AC142"/>
    <w:rsid w:val="07690093"/>
    <w:rsid w:val="0870B450"/>
    <w:rsid w:val="08AD8A36"/>
    <w:rsid w:val="08D9E793"/>
    <w:rsid w:val="08FFE88E"/>
    <w:rsid w:val="094AF148"/>
    <w:rsid w:val="0955A01F"/>
    <w:rsid w:val="0971BBB0"/>
    <w:rsid w:val="09B7A128"/>
    <w:rsid w:val="09F019E0"/>
    <w:rsid w:val="09F870A8"/>
    <w:rsid w:val="0A8CDEF4"/>
    <w:rsid w:val="0AC8E905"/>
    <w:rsid w:val="0ADC9BCB"/>
    <w:rsid w:val="0B079116"/>
    <w:rsid w:val="0BB7DF49"/>
    <w:rsid w:val="0BD1B9D8"/>
    <w:rsid w:val="0C114BED"/>
    <w:rsid w:val="0C33F4A9"/>
    <w:rsid w:val="0C581C86"/>
    <w:rsid w:val="0CC7428A"/>
    <w:rsid w:val="0CEA3AEF"/>
    <w:rsid w:val="0D1870E8"/>
    <w:rsid w:val="0D54C112"/>
    <w:rsid w:val="0D8EF004"/>
    <w:rsid w:val="0DCCD1B2"/>
    <w:rsid w:val="0DDC56A4"/>
    <w:rsid w:val="0DDC5A08"/>
    <w:rsid w:val="0E8705DB"/>
    <w:rsid w:val="0EC9EB65"/>
    <w:rsid w:val="0F9A24BE"/>
    <w:rsid w:val="0F9A791B"/>
    <w:rsid w:val="0FC7381F"/>
    <w:rsid w:val="0FE6EE24"/>
    <w:rsid w:val="100A8063"/>
    <w:rsid w:val="10CB80D6"/>
    <w:rsid w:val="10EF2E70"/>
    <w:rsid w:val="11782466"/>
    <w:rsid w:val="11C1B669"/>
    <w:rsid w:val="11FBC12C"/>
    <w:rsid w:val="1222BB32"/>
    <w:rsid w:val="1223B39F"/>
    <w:rsid w:val="127F82BC"/>
    <w:rsid w:val="12C146A1"/>
    <w:rsid w:val="12F06C24"/>
    <w:rsid w:val="13032FFA"/>
    <w:rsid w:val="13A09E51"/>
    <w:rsid w:val="13BD40E6"/>
    <w:rsid w:val="1495FDB8"/>
    <w:rsid w:val="14C5DCC8"/>
    <w:rsid w:val="14DED77E"/>
    <w:rsid w:val="14E10FB8"/>
    <w:rsid w:val="14FC0BB8"/>
    <w:rsid w:val="14FDEB18"/>
    <w:rsid w:val="159BC7E7"/>
    <w:rsid w:val="15A3D9E3"/>
    <w:rsid w:val="15E4C463"/>
    <w:rsid w:val="16AAD0DF"/>
    <w:rsid w:val="16BAEDDC"/>
    <w:rsid w:val="16EAA40D"/>
    <w:rsid w:val="1777A77A"/>
    <w:rsid w:val="17D6EAE5"/>
    <w:rsid w:val="17DDBA92"/>
    <w:rsid w:val="1883E0D2"/>
    <w:rsid w:val="18B43D7C"/>
    <w:rsid w:val="18CC558C"/>
    <w:rsid w:val="1938C34F"/>
    <w:rsid w:val="1970B85F"/>
    <w:rsid w:val="1AEF9E8D"/>
    <w:rsid w:val="1B3EEC45"/>
    <w:rsid w:val="1B5C0AE3"/>
    <w:rsid w:val="1B6CF2B8"/>
    <w:rsid w:val="1C0117DF"/>
    <w:rsid w:val="1C0C47E7"/>
    <w:rsid w:val="1C14085D"/>
    <w:rsid w:val="1C68E03F"/>
    <w:rsid w:val="1C6B5C71"/>
    <w:rsid w:val="1C7EEEB0"/>
    <w:rsid w:val="1C89C80F"/>
    <w:rsid w:val="1CAC6916"/>
    <w:rsid w:val="1CC901C2"/>
    <w:rsid w:val="1CD8AF5E"/>
    <w:rsid w:val="1CDFB9DB"/>
    <w:rsid w:val="1D2140A4"/>
    <w:rsid w:val="1D2649F8"/>
    <w:rsid w:val="1DD8931C"/>
    <w:rsid w:val="1E08EA89"/>
    <w:rsid w:val="1E395615"/>
    <w:rsid w:val="1E6C6D58"/>
    <w:rsid w:val="1E79B8AB"/>
    <w:rsid w:val="1EA932A4"/>
    <w:rsid w:val="1EEAC466"/>
    <w:rsid w:val="1F336709"/>
    <w:rsid w:val="1F42A9BE"/>
    <w:rsid w:val="1F97C899"/>
    <w:rsid w:val="1FACDF4B"/>
    <w:rsid w:val="2015B660"/>
    <w:rsid w:val="20D54ADD"/>
    <w:rsid w:val="213A1055"/>
    <w:rsid w:val="21834E52"/>
    <w:rsid w:val="21847E54"/>
    <w:rsid w:val="219488F9"/>
    <w:rsid w:val="21DACE52"/>
    <w:rsid w:val="21DC337E"/>
    <w:rsid w:val="21F8A5EC"/>
    <w:rsid w:val="227CA492"/>
    <w:rsid w:val="22A6E560"/>
    <w:rsid w:val="22D53FD5"/>
    <w:rsid w:val="233AC38E"/>
    <w:rsid w:val="235D7D00"/>
    <w:rsid w:val="2369CCAA"/>
    <w:rsid w:val="238F3040"/>
    <w:rsid w:val="2458EE3F"/>
    <w:rsid w:val="24603B4B"/>
    <w:rsid w:val="24626BEC"/>
    <w:rsid w:val="24C413D9"/>
    <w:rsid w:val="24D22CEF"/>
    <w:rsid w:val="24DFC497"/>
    <w:rsid w:val="252AB6B7"/>
    <w:rsid w:val="25489A1C"/>
    <w:rsid w:val="2550C373"/>
    <w:rsid w:val="2556FD81"/>
    <w:rsid w:val="25B9E597"/>
    <w:rsid w:val="25F4CB9E"/>
    <w:rsid w:val="260BE2DE"/>
    <w:rsid w:val="2664B481"/>
    <w:rsid w:val="268EB474"/>
    <w:rsid w:val="26A8881F"/>
    <w:rsid w:val="26DA0163"/>
    <w:rsid w:val="26EE3600"/>
    <w:rsid w:val="270EA1E7"/>
    <w:rsid w:val="2717BAAA"/>
    <w:rsid w:val="273C0635"/>
    <w:rsid w:val="2812F9FA"/>
    <w:rsid w:val="281C8764"/>
    <w:rsid w:val="289BB2B7"/>
    <w:rsid w:val="28A12F51"/>
    <w:rsid w:val="28B404A1"/>
    <w:rsid w:val="29334444"/>
    <w:rsid w:val="29C2B838"/>
    <w:rsid w:val="29D96D55"/>
    <w:rsid w:val="29FD557B"/>
    <w:rsid w:val="2A0219A8"/>
    <w:rsid w:val="2A4CE46C"/>
    <w:rsid w:val="2B1C2EFF"/>
    <w:rsid w:val="2B7D42A0"/>
    <w:rsid w:val="2BB73526"/>
    <w:rsid w:val="2C35D08A"/>
    <w:rsid w:val="2C4CAF9A"/>
    <w:rsid w:val="2CB88F18"/>
    <w:rsid w:val="2CE070FC"/>
    <w:rsid w:val="2E0559F5"/>
    <w:rsid w:val="2E410B91"/>
    <w:rsid w:val="2E56FF29"/>
    <w:rsid w:val="2E716DAA"/>
    <w:rsid w:val="2E908A30"/>
    <w:rsid w:val="2EC34BD5"/>
    <w:rsid w:val="2EFFDD43"/>
    <w:rsid w:val="2F140296"/>
    <w:rsid w:val="2F9339EE"/>
    <w:rsid w:val="2FDB7B22"/>
    <w:rsid w:val="301CD9B7"/>
    <w:rsid w:val="307F7890"/>
    <w:rsid w:val="30C9B851"/>
    <w:rsid w:val="310D943B"/>
    <w:rsid w:val="31533E8A"/>
    <w:rsid w:val="31B5B1DE"/>
    <w:rsid w:val="31F5C683"/>
    <w:rsid w:val="31F82B38"/>
    <w:rsid w:val="3276062A"/>
    <w:rsid w:val="336A0C78"/>
    <w:rsid w:val="3375E464"/>
    <w:rsid w:val="33AD76FB"/>
    <w:rsid w:val="33B27DDF"/>
    <w:rsid w:val="344BB221"/>
    <w:rsid w:val="34529FAE"/>
    <w:rsid w:val="346A00FB"/>
    <w:rsid w:val="349984F6"/>
    <w:rsid w:val="349FA7D5"/>
    <w:rsid w:val="34DCDCB2"/>
    <w:rsid w:val="34E8FD0F"/>
    <w:rsid w:val="350C83D9"/>
    <w:rsid w:val="353120D5"/>
    <w:rsid w:val="35F054DA"/>
    <w:rsid w:val="35FF07BA"/>
    <w:rsid w:val="3657B8ED"/>
    <w:rsid w:val="36BA4D56"/>
    <w:rsid w:val="3701F609"/>
    <w:rsid w:val="3795A532"/>
    <w:rsid w:val="379FF69D"/>
    <w:rsid w:val="37FB423D"/>
    <w:rsid w:val="3814EFE7"/>
    <w:rsid w:val="38702689"/>
    <w:rsid w:val="389FC6A6"/>
    <w:rsid w:val="38D5BBBB"/>
    <w:rsid w:val="38F17F53"/>
    <w:rsid w:val="3913F49C"/>
    <w:rsid w:val="3975711D"/>
    <w:rsid w:val="3989AC2C"/>
    <w:rsid w:val="3990AAB0"/>
    <w:rsid w:val="3A10D9C1"/>
    <w:rsid w:val="3A21D891"/>
    <w:rsid w:val="3A3AC6F2"/>
    <w:rsid w:val="3A44CFAB"/>
    <w:rsid w:val="3A4C2816"/>
    <w:rsid w:val="3A4CF613"/>
    <w:rsid w:val="3ABA02A9"/>
    <w:rsid w:val="3AC4D021"/>
    <w:rsid w:val="3B32EB33"/>
    <w:rsid w:val="3BB08502"/>
    <w:rsid w:val="3BE53A3C"/>
    <w:rsid w:val="3C1E2A2C"/>
    <w:rsid w:val="3C608455"/>
    <w:rsid w:val="3CA73C69"/>
    <w:rsid w:val="3CAA62C8"/>
    <w:rsid w:val="3CDE8247"/>
    <w:rsid w:val="3CF04F39"/>
    <w:rsid w:val="3D3EACA6"/>
    <w:rsid w:val="3D7B509A"/>
    <w:rsid w:val="3E4D1F8A"/>
    <w:rsid w:val="3EAC46FE"/>
    <w:rsid w:val="3F6DE88C"/>
    <w:rsid w:val="3FBDFB03"/>
    <w:rsid w:val="3FC97977"/>
    <w:rsid w:val="3FE4AAAB"/>
    <w:rsid w:val="3FFAC0AC"/>
    <w:rsid w:val="401DB343"/>
    <w:rsid w:val="40B67017"/>
    <w:rsid w:val="4117DA19"/>
    <w:rsid w:val="41298D33"/>
    <w:rsid w:val="4156A7DD"/>
    <w:rsid w:val="4163203A"/>
    <w:rsid w:val="42036D05"/>
    <w:rsid w:val="426A0F64"/>
    <w:rsid w:val="4330DCD4"/>
    <w:rsid w:val="438F84E4"/>
    <w:rsid w:val="4391D6E2"/>
    <w:rsid w:val="44032E28"/>
    <w:rsid w:val="44043FB8"/>
    <w:rsid w:val="44C47865"/>
    <w:rsid w:val="455FEBE1"/>
    <w:rsid w:val="45A47235"/>
    <w:rsid w:val="45A7AF54"/>
    <w:rsid w:val="45B4F7E4"/>
    <w:rsid w:val="4613284B"/>
    <w:rsid w:val="46BA1BDA"/>
    <w:rsid w:val="46D69014"/>
    <w:rsid w:val="4718BDBA"/>
    <w:rsid w:val="471DDA4F"/>
    <w:rsid w:val="47B1DC4C"/>
    <w:rsid w:val="47B9FA5E"/>
    <w:rsid w:val="47CEC006"/>
    <w:rsid w:val="487234EA"/>
    <w:rsid w:val="4876B7E4"/>
    <w:rsid w:val="488128AF"/>
    <w:rsid w:val="48C784E7"/>
    <w:rsid w:val="492A6F44"/>
    <w:rsid w:val="49362D23"/>
    <w:rsid w:val="497380C7"/>
    <w:rsid w:val="4A3F64B4"/>
    <w:rsid w:val="4A7B967E"/>
    <w:rsid w:val="4B69A574"/>
    <w:rsid w:val="4B752EC2"/>
    <w:rsid w:val="4B967363"/>
    <w:rsid w:val="4BC68F77"/>
    <w:rsid w:val="4C470D6E"/>
    <w:rsid w:val="4CE265E0"/>
    <w:rsid w:val="4CFA7F4D"/>
    <w:rsid w:val="4D1549C8"/>
    <w:rsid w:val="4DA0EAF4"/>
    <w:rsid w:val="4F292CAF"/>
    <w:rsid w:val="5003DB9F"/>
    <w:rsid w:val="5026CA98"/>
    <w:rsid w:val="505A4F38"/>
    <w:rsid w:val="505FDDB7"/>
    <w:rsid w:val="50D0288D"/>
    <w:rsid w:val="511A35CA"/>
    <w:rsid w:val="5123DAF3"/>
    <w:rsid w:val="51A3965C"/>
    <w:rsid w:val="51E5D758"/>
    <w:rsid w:val="52266D27"/>
    <w:rsid w:val="523D8DD0"/>
    <w:rsid w:val="5272C4E0"/>
    <w:rsid w:val="529ACE91"/>
    <w:rsid w:val="52ACA5EF"/>
    <w:rsid w:val="5387382F"/>
    <w:rsid w:val="538F4C6E"/>
    <w:rsid w:val="542B82AE"/>
    <w:rsid w:val="54803337"/>
    <w:rsid w:val="54989AA2"/>
    <w:rsid w:val="54FBA759"/>
    <w:rsid w:val="54FD5A92"/>
    <w:rsid w:val="551F344D"/>
    <w:rsid w:val="556C1788"/>
    <w:rsid w:val="55D3B446"/>
    <w:rsid w:val="5626AAB3"/>
    <w:rsid w:val="567A6DD9"/>
    <w:rsid w:val="5686122A"/>
    <w:rsid w:val="56B95EA5"/>
    <w:rsid w:val="56FE1028"/>
    <w:rsid w:val="570208DA"/>
    <w:rsid w:val="5792D318"/>
    <w:rsid w:val="580B9396"/>
    <w:rsid w:val="581C7F3E"/>
    <w:rsid w:val="588C2AA1"/>
    <w:rsid w:val="58A369F4"/>
    <w:rsid w:val="58BA2E62"/>
    <w:rsid w:val="58D4AFC7"/>
    <w:rsid w:val="58DB900F"/>
    <w:rsid w:val="59379A4D"/>
    <w:rsid w:val="5986087B"/>
    <w:rsid w:val="59C0AA11"/>
    <w:rsid w:val="59C5E4C4"/>
    <w:rsid w:val="5A239F86"/>
    <w:rsid w:val="5A278131"/>
    <w:rsid w:val="5A468856"/>
    <w:rsid w:val="5A5171E3"/>
    <w:rsid w:val="5A8A685D"/>
    <w:rsid w:val="5A8BA30F"/>
    <w:rsid w:val="5AC1608E"/>
    <w:rsid w:val="5B18F0E5"/>
    <w:rsid w:val="5B3A1D86"/>
    <w:rsid w:val="5C03CB42"/>
    <w:rsid w:val="5C143A90"/>
    <w:rsid w:val="5C754AAE"/>
    <w:rsid w:val="5D12B283"/>
    <w:rsid w:val="5D550B2D"/>
    <w:rsid w:val="5D598D21"/>
    <w:rsid w:val="5D85863B"/>
    <w:rsid w:val="5E61B8A0"/>
    <w:rsid w:val="5E6308CD"/>
    <w:rsid w:val="5EAA5AE1"/>
    <w:rsid w:val="5EBB9E64"/>
    <w:rsid w:val="5EE3E665"/>
    <w:rsid w:val="5EF85427"/>
    <w:rsid w:val="5F491B56"/>
    <w:rsid w:val="5FCB38BA"/>
    <w:rsid w:val="60704570"/>
    <w:rsid w:val="60D0235A"/>
    <w:rsid w:val="6101B831"/>
    <w:rsid w:val="61235182"/>
    <w:rsid w:val="6142ACFF"/>
    <w:rsid w:val="620797F9"/>
    <w:rsid w:val="6245A3B5"/>
    <w:rsid w:val="6273CE54"/>
    <w:rsid w:val="62BC58CE"/>
    <w:rsid w:val="62E2B29F"/>
    <w:rsid w:val="62FED03D"/>
    <w:rsid w:val="63319ED5"/>
    <w:rsid w:val="63634AE0"/>
    <w:rsid w:val="63643B17"/>
    <w:rsid w:val="63848550"/>
    <w:rsid w:val="6390DA4C"/>
    <w:rsid w:val="6392E1A1"/>
    <w:rsid w:val="6508195A"/>
    <w:rsid w:val="652CF5C9"/>
    <w:rsid w:val="656A1F47"/>
    <w:rsid w:val="6592AB6F"/>
    <w:rsid w:val="659E6439"/>
    <w:rsid w:val="65CCB95F"/>
    <w:rsid w:val="65F60ED0"/>
    <w:rsid w:val="66214656"/>
    <w:rsid w:val="662C69B9"/>
    <w:rsid w:val="66C276DF"/>
    <w:rsid w:val="67A91101"/>
    <w:rsid w:val="6802F6DD"/>
    <w:rsid w:val="68ABBF7A"/>
    <w:rsid w:val="68F2D592"/>
    <w:rsid w:val="6903F5D9"/>
    <w:rsid w:val="69138710"/>
    <w:rsid w:val="6965D032"/>
    <w:rsid w:val="69B8749F"/>
    <w:rsid w:val="6A2F74ED"/>
    <w:rsid w:val="6A8EAFAF"/>
    <w:rsid w:val="6A8EC641"/>
    <w:rsid w:val="6AFB29C5"/>
    <w:rsid w:val="6B249DF0"/>
    <w:rsid w:val="6B697FE8"/>
    <w:rsid w:val="6B6E7A94"/>
    <w:rsid w:val="6B921DA7"/>
    <w:rsid w:val="6BC36B3A"/>
    <w:rsid w:val="6BC429C2"/>
    <w:rsid w:val="6C729D0B"/>
    <w:rsid w:val="6C7B92A3"/>
    <w:rsid w:val="6D22A50F"/>
    <w:rsid w:val="6DA625BD"/>
    <w:rsid w:val="6DB135A1"/>
    <w:rsid w:val="6DB62700"/>
    <w:rsid w:val="6DC5E281"/>
    <w:rsid w:val="6DCC1EDE"/>
    <w:rsid w:val="6E070901"/>
    <w:rsid w:val="6E09A330"/>
    <w:rsid w:val="6E1AAAED"/>
    <w:rsid w:val="6E569BF6"/>
    <w:rsid w:val="6E8F6823"/>
    <w:rsid w:val="6EBC40DC"/>
    <w:rsid w:val="6EC0A048"/>
    <w:rsid w:val="6F14EBDC"/>
    <w:rsid w:val="6F2B861A"/>
    <w:rsid w:val="6F7C158E"/>
    <w:rsid w:val="6F817476"/>
    <w:rsid w:val="6FA99168"/>
    <w:rsid w:val="6FB1A039"/>
    <w:rsid w:val="701D3777"/>
    <w:rsid w:val="70297D65"/>
    <w:rsid w:val="702C6FD6"/>
    <w:rsid w:val="7032DDDC"/>
    <w:rsid w:val="70636F62"/>
    <w:rsid w:val="7143269D"/>
    <w:rsid w:val="714D3014"/>
    <w:rsid w:val="7185A4DF"/>
    <w:rsid w:val="71BDD83D"/>
    <w:rsid w:val="71FBE2BA"/>
    <w:rsid w:val="721CE90D"/>
    <w:rsid w:val="7225803E"/>
    <w:rsid w:val="72395A45"/>
    <w:rsid w:val="723D7727"/>
    <w:rsid w:val="72619CF5"/>
    <w:rsid w:val="728F4BBC"/>
    <w:rsid w:val="72A4410A"/>
    <w:rsid w:val="72B04914"/>
    <w:rsid w:val="72BEA5BE"/>
    <w:rsid w:val="736A5559"/>
    <w:rsid w:val="73CDC9EC"/>
    <w:rsid w:val="744233A0"/>
    <w:rsid w:val="75638098"/>
    <w:rsid w:val="75950BBA"/>
    <w:rsid w:val="759C6F1B"/>
    <w:rsid w:val="75A11D0C"/>
    <w:rsid w:val="76795ECB"/>
    <w:rsid w:val="76A88ED2"/>
    <w:rsid w:val="76C88233"/>
    <w:rsid w:val="76E94B2A"/>
    <w:rsid w:val="771731C2"/>
    <w:rsid w:val="77257F3C"/>
    <w:rsid w:val="77761167"/>
    <w:rsid w:val="77A2FFA9"/>
    <w:rsid w:val="77DB0680"/>
    <w:rsid w:val="783AB817"/>
    <w:rsid w:val="78FB6E92"/>
    <w:rsid w:val="791F45BE"/>
    <w:rsid w:val="796D0E82"/>
    <w:rsid w:val="79CA57EC"/>
    <w:rsid w:val="7A02BECA"/>
    <w:rsid w:val="7A84920C"/>
    <w:rsid w:val="7A8E4B4C"/>
    <w:rsid w:val="7AFDB40B"/>
    <w:rsid w:val="7B0209B7"/>
    <w:rsid w:val="7B09BD40"/>
    <w:rsid w:val="7B1B6EC7"/>
    <w:rsid w:val="7B2F5B53"/>
    <w:rsid w:val="7B43CAA6"/>
    <w:rsid w:val="7B5D93ED"/>
    <w:rsid w:val="7B68601F"/>
    <w:rsid w:val="7C08D9A1"/>
    <w:rsid w:val="7C570911"/>
    <w:rsid w:val="7C6CA703"/>
    <w:rsid w:val="7C9A1DA1"/>
    <w:rsid w:val="7DC0EE23"/>
    <w:rsid w:val="7E57D51F"/>
    <w:rsid w:val="7E66D1A8"/>
    <w:rsid w:val="7F120221"/>
    <w:rsid w:val="7F7715CE"/>
    <w:rsid w:val="7FDA409D"/>
    <w:rsid w:val="7FE4D7EA"/>
    <w:rsid w:val="7FE65D22"/>
    <w:rsid w:val="7FF3B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A7D5"/>
  <w15:chartTrackingRefBased/>
  <w15:docId w15:val="{9A71A44E-B0D2-46E1-895F-5015DFEC6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1A3965C"/>
    <w:rPr>
      <w:color w:val="467886"/>
      <w:u w:val="single"/>
    </w:rPr>
  </w:style>
  <w:style w:type="paragraph" w:styleId="ListParagraph">
    <w:uiPriority w:val="34"/>
    <w:name w:val="List Paragraph"/>
    <w:basedOn w:val="Normal"/>
    <w:qFormat/>
    <w:rsid w:val="51A3965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84707d64e3e4796" /><Relationship Type="http://schemas.openxmlformats.org/officeDocument/2006/relationships/numbering" Target="numbering.xml" Id="R1f32725b63ba40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2025-02-06T20:53:32.6006718Z</dcterms:created>
  <dcterms:modified xsi:type="dcterms:W3CDTF">2025-02-11T22:42:27.7247470Z</dcterms:modified>
  <dc:creator>Muqtasid Qureshi</dc:creator>
  <lastModifiedBy>Savi Alwis</lastModifiedBy>
</coreProperties>
</file>